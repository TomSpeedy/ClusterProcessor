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C1B" w:rsidRDefault="00800C1B" w:rsidP="002312D3">
      <w:pPr>
        <w:pStyle w:val="Nadpis1"/>
        <w:numPr>
          <w:ilvl w:val="0"/>
          <w:numId w:val="0"/>
        </w:numPr>
        <w:ind w:left="432" w:hanging="432"/>
        <w:jc w:val="both"/>
        <w:rPr>
          <w:sz w:val="40"/>
        </w:rPr>
      </w:pPr>
      <w:bookmarkStart w:id="0" w:name="_Toc69683578"/>
      <w:r w:rsidRPr="00DF6F84">
        <w:rPr>
          <w:sz w:val="40"/>
        </w:rPr>
        <w:t>User documentation</w:t>
      </w:r>
      <w:bookmarkEnd w:id="0"/>
      <w:r w:rsidR="0086603A">
        <w:rPr>
          <w:sz w:val="40"/>
        </w:rPr>
        <w:t xml:space="preserve"> – Cluster Processor</w:t>
      </w:r>
    </w:p>
    <w:p w:rsidR="0086603A" w:rsidRPr="0086603A" w:rsidRDefault="0086603A" w:rsidP="0086603A"/>
    <w:p w:rsidR="0086603A" w:rsidRPr="0086603A" w:rsidRDefault="0086603A" w:rsidP="002F62B6">
      <w:pPr>
        <w:pStyle w:val="Nadpis1"/>
      </w:pPr>
      <w:r>
        <w:t>About</w:t>
      </w:r>
    </w:p>
    <w:p w:rsidR="00731F3A" w:rsidRDefault="00731F3A" w:rsidP="0086603A">
      <w:pPr>
        <w:ind w:left="576"/>
      </w:pPr>
    </w:p>
    <w:p w:rsidR="0086603A" w:rsidRDefault="0086603A" w:rsidP="0086603A">
      <w:pPr>
        <w:spacing w:line="360" w:lineRule="auto"/>
        <w:ind w:firstLine="567"/>
      </w:pPr>
      <w:r>
        <w:t>Cluster Processor is a solution which consists of multiple applications for processing output of the TimePix3 detector.</w:t>
      </w:r>
      <w:r w:rsidR="00B428B0">
        <w:t xml:space="preserve"> </w:t>
      </w:r>
      <w:r w:rsidR="00C50103">
        <w:t xml:space="preserve"> The ap</w:t>
      </w:r>
      <w:r w:rsidR="002F62B6">
        <w:t>plications</w:t>
      </w:r>
      <w:r w:rsidR="00C50103">
        <w:t xml:space="preserve"> in the ClusterProcessor</w:t>
      </w:r>
      <w:r w:rsidR="002F62B6">
        <w:t xml:space="preserve"> are the folowing:</w:t>
      </w:r>
    </w:p>
    <w:p w:rsidR="00D96DEC" w:rsidRDefault="00D96DEC" w:rsidP="00D96DEC">
      <w:pPr>
        <w:pStyle w:val="Odsekzoznamu"/>
        <w:numPr>
          <w:ilvl w:val="0"/>
          <w:numId w:val="19"/>
        </w:numPr>
        <w:spacing w:line="360" w:lineRule="auto"/>
        <w:rPr>
          <w:lang w:val="en-US"/>
        </w:rPr>
      </w:pPr>
      <w:r w:rsidRPr="00D96DEC">
        <w:rPr>
          <w:lang w:val="en-US"/>
        </w:rPr>
        <w:t>ClassifierForClusters</w:t>
      </w:r>
      <w:r>
        <w:rPr>
          <w:lang w:val="en-US"/>
        </w:rPr>
        <w:t xml:space="preserve"> </w:t>
      </w:r>
    </w:p>
    <w:p w:rsidR="00D96DEC" w:rsidRDefault="00D96DEC" w:rsidP="00D96DEC">
      <w:pPr>
        <w:pStyle w:val="Odsekzoznamu"/>
        <w:numPr>
          <w:ilvl w:val="0"/>
          <w:numId w:val="19"/>
        </w:numPr>
        <w:spacing w:line="360" w:lineRule="auto"/>
        <w:rPr>
          <w:lang w:val="en-US"/>
        </w:rPr>
      </w:pPr>
      <w:r>
        <w:rPr>
          <w:lang w:val="en-US"/>
        </w:rPr>
        <w:t>ClusterFilter</w:t>
      </w:r>
    </w:p>
    <w:p w:rsidR="00D96DEC" w:rsidRDefault="00D96DEC" w:rsidP="00D96DEC">
      <w:pPr>
        <w:pStyle w:val="Odsekzoznamu"/>
        <w:numPr>
          <w:ilvl w:val="0"/>
          <w:numId w:val="19"/>
        </w:numPr>
        <w:spacing w:line="360" w:lineRule="auto"/>
        <w:rPr>
          <w:lang w:val="en-US"/>
        </w:rPr>
      </w:pPr>
      <w:r>
        <w:rPr>
          <w:lang w:val="en-US"/>
        </w:rPr>
        <w:t>ClusterViewer</w:t>
      </w:r>
    </w:p>
    <w:p w:rsidR="00D96DEC" w:rsidRDefault="00D96DEC" w:rsidP="00D96DEC">
      <w:pPr>
        <w:pStyle w:val="Odsekzoznamu"/>
        <w:numPr>
          <w:ilvl w:val="0"/>
          <w:numId w:val="19"/>
        </w:numPr>
        <w:spacing w:line="360" w:lineRule="auto"/>
        <w:rPr>
          <w:lang w:val="en-US"/>
        </w:rPr>
      </w:pPr>
      <w:r>
        <w:rPr>
          <w:lang w:val="en-US"/>
        </w:rPr>
        <w:t>Description Generator</w:t>
      </w:r>
    </w:p>
    <w:p w:rsidR="00D96DEC" w:rsidRDefault="00D96DEC" w:rsidP="00D96DEC">
      <w:pPr>
        <w:pStyle w:val="Odsekzoznamu"/>
        <w:numPr>
          <w:ilvl w:val="0"/>
          <w:numId w:val="19"/>
        </w:numPr>
        <w:spacing w:line="360" w:lineRule="auto"/>
        <w:rPr>
          <w:lang w:val="en-US"/>
        </w:rPr>
      </w:pPr>
      <w:r>
        <w:rPr>
          <w:lang w:val="en-US"/>
        </w:rPr>
        <w:t>ClassifierTrainer</w:t>
      </w:r>
    </w:p>
    <w:p w:rsidR="00D96DEC" w:rsidRPr="00D96DEC" w:rsidRDefault="00D96DEC" w:rsidP="00D96DEC">
      <w:pPr>
        <w:pStyle w:val="Odsekzoznamu"/>
        <w:numPr>
          <w:ilvl w:val="0"/>
          <w:numId w:val="19"/>
        </w:numPr>
        <w:spacing w:line="360" w:lineRule="auto"/>
        <w:rPr>
          <w:lang w:val="en-US"/>
        </w:rPr>
      </w:pPr>
      <w:r>
        <w:rPr>
          <w:lang w:val="en-US"/>
        </w:rPr>
        <w:t>ClassifierUI</w:t>
      </w:r>
    </w:p>
    <w:p w:rsidR="00D96DEC" w:rsidRDefault="00D96DEC" w:rsidP="00D96DEC">
      <w:pPr>
        <w:pStyle w:val="Odsekzoznamu"/>
        <w:numPr>
          <w:ilvl w:val="0"/>
          <w:numId w:val="19"/>
        </w:numPr>
        <w:spacing w:line="360" w:lineRule="auto"/>
        <w:rPr>
          <w:lang w:val="en-US"/>
        </w:rPr>
      </w:pPr>
      <w:r>
        <w:rPr>
          <w:lang w:val="en-US"/>
        </w:rPr>
        <w:t>Experiment</w:t>
      </w:r>
    </w:p>
    <w:p w:rsidR="00C50103" w:rsidRPr="00C50103" w:rsidRDefault="00C50103" w:rsidP="00C50103">
      <w:pPr>
        <w:spacing w:line="360" w:lineRule="auto"/>
        <w:rPr>
          <w:lang w:val="en-US"/>
        </w:rPr>
      </w:pPr>
      <w:r>
        <w:rPr>
          <w:lang w:val="en-US"/>
        </w:rPr>
        <w:t>In the following sections we will discuss on how to use all of these applications.</w:t>
      </w:r>
    </w:p>
    <w:p w:rsidR="002F62B6" w:rsidRPr="00731F3A" w:rsidRDefault="002F62B6" w:rsidP="00C50103">
      <w:pPr>
        <w:spacing w:line="360" w:lineRule="auto"/>
      </w:pPr>
    </w:p>
    <w:p w:rsidR="00800C1B" w:rsidRDefault="00800C1B" w:rsidP="002F62B6">
      <w:pPr>
        <w:pStyle w:val="Nadpis1"/>
      </w:pPr>
      <w:bookmarkStart w:id="1" w:name="_Toc69683579"/>
      <w:r>
        <w:t>Common Setup prerequisites</w:t>
      </w:r>
      <w:bookmarkEnd w:id="1"/>
    </w:p>
    <w:p w:rsidR="00800C1B" w:rsidRPr="00DF0237" w:rsidRDefault="00800C1B" w:rsidP="002312D3">
      <w:pPr>
        <w:jc w:val="both"/>
      </w:pPr>
    </w:p>
    <w:p w:rsidR="00DF6F84" w:rsidRDefault="00775D86" w:rsidP="002312D3">
      <w:pPr>
        <w:spacing w:line="360" w:lineRule="auto"/>
        <w:ind w:firstLine="567"/>
        <w:jc w:val="both"/>
      </w:pPr>
      <w:r>
        <w:t>In order to run all of the</w:t>
      </w:r>
      <w:r w:rsidR="00800C1B">
        <w:t xml:space="preserve"> </w:t>
      </w:r>
      <w:r w:rsidR="00E5377F">
        <w:t>primary</w:t>
      </w:r>
      <w:r w:rsidR="00800C1B">
        <w:t xml:space="preserve"> applications</w:t>
      </w:r>
      <w:r>
        <w:t xml:space="preserve"> in the </w:t>
      </w:r>
      <w:r w:rsidRPr="00775D86">
        <w:rPr>
          <w:rFonts w:ascii="Consolas" w:hAnsi="Consolas" w:cs="Consolas"/>
        </w:rPr>
        <w:t>ClusterProcessor</w:t>
      </w:r>
      <w:r>
        <w:t xml:space="preserve"> solution</w:t>
      </w:r>
      <w:r w:rsidR="00E5377F">
        <w:t>,</w:t>
      </w:r>
      <w:r w:rsidR="00800C1B">
        <w:t xml:space="preserve"> user</w:t>
      </w:r>
      <w:r w:rsidR="00DF6F84">
        <w:t xml:space="preserve"> has two options. </w:t>
      </w:r>
    </w:p>
    <w:p w:rsidR="00DF6F84" w:rsidRDefault="00DF6F84" w:rsidP="002312D3">
      <w:pPr>
        <w:pStyle w:val="Odsekzoznamu"/>
        <w:numPr>
          <w:ilvl w:val="0"/>
          <w:numId w:val="7"/>
        </w:numPr>
        <w:spacing w:line="360" w:lineRule="auto"/>
        <w:jc w:val="both"/>
      </w:pPr>
      <w:r>
        <w:t xml:space="preserve">Download the archived </w:t>
      </w:r>
      <w:r w:rsidR="00775D86">
        <w:t xml:space="preserve">build (for Windows x64) </w:t>
      </w:r>
      <w:r>
        <w:t>of the solution accessible on the link:[]</w:t>
      </w:r>
      <w:r w:rsidR="00670F0E">
        <w:t>.</w:t>
      </w:r>
      <w:r>
        <w:t xml:space="preserve"> If </w:t>
      </w:r>
      <w:r w:rsidR="001107FC">
        <w:t>you decide to use this option,</w:t>
      </w:r>
      <w:r w:rsidR="00670F0E">
        <w:t xml:space="preserve"> no further instalation is needed for any of the programs in the whole solution.</w:t>
      </w:r>
    </w:p>
    <w:p w:rsidR="00E5377F" w:rsidRDefault="00670F0E" w:rsidP="002312D3">
      <w:pPr>
        <w:pStyle w:val="Odsekzoznamu"/>
        <w:numPr>
          <w:ilvl w:val="0"/>
          <w:numId w:val="7"/>
        </w:numPr>
        <w:spacing w:line="360" w:lineRule="auto"/>
        <w:jc w:val="both"/>
      </w:pPr>
      <w:r>
        <w:t>Clone the</w:t>
      </w:r>
      <w:r w:rsidR="00DF6F84">
        <w:t xml:space="preserve"> </w:t>
      </w:r>
      <w:r>
        <w:t>the solution</w:t>
      </w:r>
      <w:r w:rsidR="00E5377F">
        <w:t>:</w:t>
      </w:r>
    </w:p>
    <w:p w:rsidR="00E5377F" w:rsidRDefault="00044FD2" w:rsidP="002312D3">
      <w:pPr>
        <w:pStyle w:val="Odsekzoznamu"/>
        <w:numPr>
          <w:ilvl w:val="0"/>
          <w:numId w:val="3"/>
        </w:numPr>
        <w:spacing w:line="360" w:lineRule="auto"/>
        <w:jc w:val="both"/>
        <w:rPr>
          <w:lang w:val="en-US"/>
        </w:rPr>
      </w:pPr>
      <w:r>
        <w:t>The o</w:t>
      </w:r>
      <w:r w:rsidR="00800C1B">
        <w:t>perating syst</w:t>
      </w:r>
      <w:r w:rsidR="00800C1B" w:rsidRPr="00E5377F">
        <w:rPr>
          <w:lang w:val="en-US"/>
        </w:rPr>
        <w:t xml:space="preserve">em supports </w:t>
      </w:r>
      <w:r w:rsidR="00800C1B" w:rsidRPr="00E5377F">
        <w:rPr>
          <w:i/>
          <w:lang w:val="en-US"/>
        </w:rPr>
        <w:t xml:space="preserve">.NET Framework  </w:t>
      </w:r>
      <w:r w:rsidR="00800C1B" w:rsidRPr="00E5377F">
        <w:rPr>
          <w:lang w:val="en-US"/>
        </w:rPr>
        <w:t>version</w:t>
      </w:r>
      <w:r w:rsidR="00800C1B" w:rsidRPr="00E5377F">
        <w:rPr>
          <w:i/>
          <w:lang w:val="en-US"/>
        </w:rPr>
        <w:t xml:space="preserve"> 4.7.2</w:t>
      </w:r>
      <w:r w:rsidR="00E5377F">
        <w:rPr>
          <w:lang w:val="en-US"/>
        </w:rPr>
        <w:t xml:space="preserve">.  For further information about </w:t>
      </w:r>
      <w:r w:rsidR="00E5377F" w:rsidRPr="00E5377F">
        <w:rPr>
          <w:i/>
          <w:lang w:val="en-US"/>
        </w:rPr>
        <w:t>.Net Framework</w:t>
      </w:r>
      <w:r w:rsidR="00E5377F">
        <w:rPr>
          <w:i/>
          <w:lang w:val="en-US"/>
        </w:rPr>
        <w:t>,</w:t>
      </w:r>
      <w:r w:rsidR="00E5377F">
        <w:rPr>
          <w:lang w:val="en-US"/>
        </w:rPr>
        <w:t xml:space="preserve"> visit </w:t>
      </w:r>
      <w:hyperlink r:id="rId7" w:history="1">
        <w:r w:rsidR="00E5377F" w:rsidRPr="00E5377F">
          <w:rPr>
            <w:rStyle w:val="Hypertextovprepojenie"/>
            <w:lang w:val="en-US"/>
          </w:rPr>
          <w:t>https://docs.microsoft.com/en-us/dotnet/framework/get-started/system-requirements</w:t>
        </w:r>
      </w:hyperlink>
    </w:p>
    <w:p w:rsidR="00800C1B" w:rsidRDefault="00E5377F" w:rsidP="002312D3">
      <w:pPr>
        <w:pStyle w:val="Odsekzoznamu"/>
        <w:numPr>
          <w:ilvl w:val="0"/>
          <w:numId w:val="3"/>
        </w:numPr>
        <w:spacing w:line="360" w:lineRule="auto"/>
        <w:jc w:val="both"/>
        <w:rPr>
          <w:lang w:val="en-US"/>
        </w:rPr>
      </w:pPr>
      <w:r>
        <w:rPr>
          <w:lang w:val="en-US"/>
        </w:rPr>
        <w:t>The</w:t>
      </w:r>
      <w:r w:rsidR="00800C1B" w:rsidRPr="00E5377F">
        <w:rPr>
          <w:lang w:val="en-US"/>
        </w:rPr>
        <w:t xml:space="preserve"> library </w:t>
      </w:r>
      <w:r w:rsidR="00800C1B" w:rsidRPr="00E5377F">
        <w:rPr>
          <w:rFonts w:ascii="Consolas" w:hAnsi="Consolas" w:cs="Consolas"/>
          <w:lang w:val="en-US"/>
        </w:rPr>
        <w:t>ClusterCalculator</w:t>
      </w:r>
      <w:r>
        <w:rPr>
          <w:rFonts w:ascii="Consolas" w:hAnsi="Consolas" w:cs="Consolas"/>
          <w:lang w:val="en-US"/>
        </w:rPr>
        <w:t xml:space="preserve"> is</w:t>
      </w:r>
      <w:r w:rsidR="00800C1B" w:rsidRPr="00E5377F">
        <w:rPr>
          <w:rFonts w:ascii="Courier New" w:hAnsi="Courier New" w:cs="Courier New"/>
          <w:lang w:val="en-US"/>
        </w:rPr>
        <w:t xml:space="preserve"> </w:t>
      </w:r>
      <w:r w:rsidR="00800C1B" w:rsidRPr="00E5377F">
        <w:rPr>
          <w:lang w:val="en-US"/>
        </w:rPr>
        <w:t>downloaded</w:t>
      </w:r>
      <w:r w:rsidR="00670F0E">
        <w:rPr>
          <w:lang w:val="en-US"/>
        </w:rPr>
        <w:t xml:space="preserve"> (cloned)</w:t>
      </w:r>
      <w:r w:rsidR="00800C1B" w:rsidRPr="00E5377F">
        <w:rPr>
          <w:lang w:val="en-US"/>
        </w:rPr>
        <w:t xml:space="preserve">. This library is a part of the solution </w:t>
      </w:r>
      <w:r>
        <w:rPr>
          <w:rFonts w:ascii="Consolas" w:hAnsi="Consolas" w:cs="Consolas"/>
          <w:lang w:val="en-US"/>
        </w:rPr>
        <w:t xml:space="preserve">Cluster </w:t>
      </w:r>
      <w:r w:rsidR="00800C1B" w:rsidRPr="00E5377F">
        <w:rPr>
          <w:rFonts w:ascii="Consolas" w:hAnsi="Consolas" w:cs="Consolas"/>
          <w:lang w:val="en-US"/>
        </w:rPr>
        <w:t>Processor</w:t>
      </w:r>
      <w:r>
        <w:rPr>
          <w:lang w:val="en-US"/>
        </w:rPr>
        <w:t xml:space="preserve"> available at </w:t>
      </w:r>
      <w:hyperlink r:id="rId8" w:history="1">
        <w:r w:rsidRPr="00E5377F">
          <w:rPr>
            <w:rStyle w:val="Hypertextovprepojenie"/>
            <w:lang w:val="en-US"/>
          </w:rPr>
          <w:t>https://gitlab.mff.cuni.cz/teaching/nprg045/mraz/Celko2020</w:t>
        </w:r>
      </w:hyperlink>
      <w:r w:rsidR="00800C1B" w:rsidRPr="00E5377F">
        <w:rPr>
          <w:lang w:val="en-US"/>
        </w:rPr>
        <w:t xml:space="preserve"> </w:t>
      </w:r>
      <w:r w:rsidR="00775D86">
        <w:rPr>
          <w:lang w:val="en-US"/>
        </w:rPr>
        <w:t>[]</w:t>
      </w:r>
    </w:p>
    <w:p w:rsidR="00670F0E" w:rsidRDefault="00670F0E" w:rsidP="002312D3">
      <w:pPr>
        <w:pStyle w:val="Odsekzoznamu"/>
        <w:spacing w:line="360" w:lineRule="auto"/>
        <w:ind w:left="1710"/>
        <w:jc w:val="both"/>
        <w:rPr>
          <w:lang w:val="en-US"/>
        </w:rPr>
      </w:pPr>
    </w:p>
    <w:p w:rsidR="00C50103" w:rsidRDefault="00C50103" w:rsidP="002312D3">
      <w:pPr>
        <w:pStyle w:val="Odsekzoznamu"/>
        <w:spacing w:line="360" w:lineRule="auto"/>
        <w:ind w:left="1710"/>
        <w:jc w:val="both"/>
        <w:rPr>
          <w:lang w:val="en-US"/>
        </w:rPr>
      </w:pPr>
    </w:p>
    <w:p w:rsidR="00800C1B" w:rsidRDefault="00800C1B" w:rsidP="002F62B6">
      <w:pPr>
        <w:pStyle w:val="Nadpis1"/>
      </w:pPr>
      <w:bookmarkStart w:id="2" w:name="_Toc69683580"/>
      <w:r>
        <w:lastRenderedPageBreak/>
        <w:t>Cluster Viewer</w:t>
      </w:r>
      <w:bookmarkEnd w:id="2"/>
    </w:p>
    <w:p w:rsidR="00800C1B" w:rsidRDefault="00800C1B" w:rsidP="002312D3">
      <w:pPr>
        <w:jc w:val="both"/>
      </w:pPr>
    </w:p>
    <w:p w:rsidR="00800C1B" w:rsidRPr="00211F76" w:rsidRDefault="00800C1B" w:rsidP="002312D3">
      <w:pPr>
        <w:jc w:val="both"/>
        <w:rPr>
          <w:b/>
          <w:i/>
          <w:sz w:val="28"/>
          <w:szCs w:val="28"/>
        </w:rPr>
      </w:pPr>
      <w:r w:rsidRPr="00211F76">
        <w:rPr>
          <w:b/>
          <w:i/>
          <w:sz w:val="28"/>
          <w:szCs w:val="28"/>
        </w:rPr>
        <w:t>Setup</w:t>
      </w:r>
      <w:r>
        <w:rPr>
          <w:b/>
          <w:i/>
          <w:sz w:val="28"/>
          <w:szCs w:val="28"/>
        </w:rPr>
        <w:t xml:space="preserve"> and input</w:t>
      </w:r>
    </w:p>
    <w:p w:rsidR="00800C1B" w:rsidRPr="00211F76" w:rsidRDefault="00800C1B" w:rsidP="002312D3">
      <w:pPr>
        <w:jc w:val="both"/>
        <w:rPr>
          <w:i/>
          <w:sz w:val="28"/>
          <w:szCs w:val="28"/>
        </w:rPr>
      </w:pPr>
    </w:p>
    <w:p w:rsidR="00E5377F" w:rsidRPr="00E5377F" w:rsidRDefault="00E5377F" w:rsidP="002312D3">
      <w:pPr>
        <w:spacing w:line="360" w:lineRule="auto"/>
        <w:ind w:firstLine="567"/>
        <w:jc w:val="both"/>
        <w:rPr>
          <w:b/>
        </w:rPr>
      </w:pPr>
      <w:r w:rsidRPr="00E5377F">
        <w:rPr>
          <w:b/>
        </w:rPr>
        <w:t>Requirements:</w:t>
      </w:r>
    </w:p>
    <w:p w:rsidR="00E5377F" w:rsidRDefault="00800C1B" w:rsidP="002312D3">
      <w:pPr>
        <w:pStyle w:val="Odsekzoznamu"/>
        <w:numPr>
          <w:ilvl w:val="0"/>
          <w:numId w:val="4"/>
        </w:numPr>
        <w:spacing w:line="360" w:lineRule="auto"/>
        <w:jc w:val="both"/>
      </w:pPr>
      <w:r w:rsidRPr="00E5377F">
        <w:rPr>
          <w:rFonts w:ascii="Consolas" w:hAnsi="Consolas" w:cs="Consolas"/>
        </w:rPr>
        <w:t>Classifier for Clusters</w:t>
      </w:r>
      <w:r w:rsidR="00E5377F">
        <w:rPr>
          <w:rFonts w:ascii="Consolas" w:hAnsi="Consolas" w:cs="Consolas"/>
        </w:rPr>
        <w:t xml:space="preserve"> </w:t>
      </w:r>
      <w:r w:rsidR="00E5377F" w:rsidRPr="00E5377F">
        <w:t xml:space="preserve">project, which is part of the repository at </w:t>
      </w:r>
      <w:hyperlink r:id="rId9" w:history="1">
        <w:r w:rsidR="00E5377F" w:rsidRPr="00E5377F">
          <w:rPr>
            <w:rStyle w:val="Hypertextovprepojenie"/>
            <w:lang w:val="en-US"/>
          </w:rPr>
          <w:t>https://gitlab.mff.cuni.cz/teaching/nprg045/mraz/Celko2020</w:t>
        </w:r>
      </w:hyperlink>
    </w:p>
    <w:p w:rsidR="00800C1B" w:rsidRDefault="00E5377F" w:rsidP="002312D3">
      <w:pPr>
        <w:pStyle w:val="Odsekzoznamu"/>
        <w:numPr>
          <w:ilvl w:val="0"/>
          <w:numId w:val="4"/>
        </w:numPr>
        <w:spacing w:line="360" w:lineRule="auto"/>
        <w:jc w:val="both"/>
      </w:pPr>
      <w:r>
        <w:t>Third-party software</w:t>
      </w:r>
      <w:r w:rsidR="00800C1B">
        <w:t xml:space="preserve"> for three-dimensional plotting </w:t>
      </w:r>
      <w:r w:rsidR="00800C1B" w:rsidRPr="00E5377F">
        <w:rPr>
          <w:rFonts w:ascii="Consolas" w:hAnsi="Consolas" w:cs="Consolas"/>
        </w:rPr>
        <w:t>Chart Director</w:t>
      </w:r>
      <w:r>
        <w:rPr>
          <w:rFonts w:ascii="Consolas" w:hAnsi="Consolas" w:cs="Consolas"/>
        </w:rPr>
        <w:t xml:space="preserve"> </w:t>
      </w:r>
      <w:proofErr w:type="gramStart"/>
      <w:r>
        <w:rPr>
          <w:rFonts w:ascii="Consolas" w:hAnsi="Consolas" w:cs="Consolas"/>
        </w:rPr>
        <w:t>for .Net</w:t>
      </w:r>
      <w:proofErr w:type="gramEnd"/>
      <w:r>
        <w:t xml:space="preserve"> library accessible at </w:t>
      </w:r>
      <w:hyperlink r:id="rId10" w:history="1">
        <w:r w:rsidRPr="00E5377F">
          <w:rPr>
            <w:rStyle w:val="Hypertextovprepojenie"/>
          </w:rPr>
          <w:t>https://www.advsofteng.com/download.html</w:t>
        </w:r>
      </w:hyperlink>
      <w:r w:rsidR="00800C1B">
        <w:t xml:space="preserve"> </w:t>
      </w:r>
    </w:p>
    <w:p w:rsidR="0086603A" w:rsidRDefault="00456E60" w:rsidP="00456E60">
      <w:pPr>
        <w:spacing w:line="360" w:lineRule="auto"/>
        <w:jc w:val="both"/>
      </w:pPr>
      <w:r>
        <w:t xml:space="preserve">        </w:t>
      </w:r>
    </w:p>
    <w:p w:rsidR="0086603A" w:rsidRDefault="0086603A" w:rsidP="00456E60">
      <w:pPr>
        <w:spacing w:line="360" w:lineRule="auto"/>
        <w:jc w:val="both"/>
      </w:pPr>
    </w:p>
    <w:p w:rsidR="0086603A" w:rsidRDefault="0086603A" w:rsidP="00456E60">
      <w:pPr>
        <w:spacing w:line="360" w:lineRule="auto"/>
        <w:jc w:val="both"/>
      </w:pPr>
    </w:p>
    <w:p w:rsidR="0086603A" w:rsidRDefault="0086603A" w:rsidP="00456E60">
      <w:pPr>
        <w:spacing w:line="360" w:lineRule="auto"/>
        <w:jc w:val="both"/>
      </w:pPr>
    </w:p>
    <w:p w:rsidR="00456E60" w:rsidRDefault="00456E60" w:rsidP="0086603A">
      <w:pPr>
        <w:spacing w:line="360" w:lineRule="auto"/>
        <w:ind w:firstLine="708"/>
        <w:jc w:val="both"/>
        <w:rPr>
          <w:b/>
        </w:rPr>
      </w:pPr>
      <w:r w:rsidRPr="00456E60">
        <w:rPr>
          <w:b/>
        </w:rPr>
        <w:t>Application Dependencies:</w:t>
      </w:r>
    </w:p>
    <w:p w:rsidR="0086603A" w:rsidRPr="00456E60" w:rsidRDefault="0086603A" w:rsidP="0086603A">
      <w:pPr>
        <w:spacing w:line="360" w:lineRule="auto"/>
        <w:ind w:firstLine="708"/>
        <w:jc w:val="both"/>
        <w:rPr>
          <w:b/>
        </w:rPr>
      </w:pPr>
    </w:p>
    <w:p w:rsidR="00670F0E" w:rsidRDefault="00670F0E" w:rsidP="002312D3">
      <w:pPr>
        <w:spacing w:line="360" w:lineRule="auto"/>
        <w:ind w:firstLine="567"/>
        <w:jc w:val="both"/>
      </w:pPr>
      <w:r>
        <w:rPr>
          <w:noProof/>
          <w:lang w:val="sk-SK" w:eastAsia="sk-SK"/>
        </w:rPr>
        <mc:AlternateContent>
          <mc:Choice Requires="wpc">
            <w:drawing>
              <wp:anchor distT="0" distB="0" distL="114300" distR="114300" simplePos="0" relativeHeight="251659264" behindDoc="0" locked="0" layoutInCell="1" allowOverlap="1" wp14:anchorId="001FA217" wp14:editId="589A0AD8">
                <wp:simplePos x="0" y="0"/>
                <wp:positionH relativeFrom="column">
                  <wp:posOffset>452755</wp:posOffset>
                </wp:positionH>
                <wp:positionV relativeFrom="paragraph">
                  <wp:posOffset>50165</wp:posOffset>
                </wp:positionV>
                <wp:extent cx="5076825" cy="2667000"/>
                <wp:effectExtent l="0" t="0" r="0" b="0"/>
                <wp:wrapSquare wrapText="bothSides"/>
                <wp:docPr id="83" name="Kresliace plátno 8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4" name="Obdĺžnik 84"/>
                        <wps:cNvSpPr/>
                        <wps:spPr>
                          <a:xfrm>
                            <a:off x="3133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Cluster Viewer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Obdĺžnik 86"/>
                        <wps:cNvSpPr/>
                        <wps:spPr>
                          <a:xfrm>
                            <a:off x="3741375" y="36167"/>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Cluster Calculator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Obdĺžnik 87"/>
                        <wps:cNvSpPr/>
                        <wps:spPr>
                          <a:xfrm>
                            <a:off x="313350" y="1883626"/>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Default="00670F0E" w:rsidP="00670F0E">
                              <w:pPr>
                                <w:jc w:val="center"/>
                                <w:rPr>
                                  <w:lang w:val="en-US"/>
                                </w:rPr>
                              </w:pPr>
                              <w:r>
                                <w:rPr>
                                  <w:lang w:val="en-US"/>
                                </w:rPr>
                                <w:t>Classifier</w:t>
                              </w:r>
                            </w:p>
                            <w:p w:rsidR="00670F0E" w:rsidRPr="00F23DBF" w:rsidRDefault="00670F0E" w:rsidP="00670F0E">
                              <w:pPr>
                                <w:jc w:val="center"/>
                                <w:rPr>
                                  <w:lang w:val="en-US"/>
                                </w:rPr>
                              </w:pPr>
                              <w:r>
                                <w:rPr>
                                  <w:lang w:val="en-US"/>
                                </w:rPr>
                                <w:t>Trainer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Obdĺžnik 88"/>
                        <wps:cNvSpPr/>
                        <wps:spPr>
                          <a:xfrm>
                            <a:off x="2027850" y="3599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ClassifierForClusters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Obdĺžnik 89"/>
                        <wps:cNvSpPr/>
                        <wps:spPr>
                          <a:xfrm>
                            <a:off x="2027850" y="1188524"/>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Descr 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Obdĺžnik 90"/>
                        <wps:cNvSpPr/>
                        <wps:spPr>
                          <a:xfrm>
                            <a:off x="2027850" y="654263"/>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Cluster Filter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Obdĺžnik 91"/>
                        <wps:cNvSpPr/>
                        <wps:spPr>
                          <a:xfrm>
                            <a:off x="313350" y="654149"/>
                            <a:ext cx="106680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D26028" w:rsidRDefault="00670F0E" w:rsidP="00670F0E">
                              <w:pPr>
                                <w:jc w:val="center"/>
                                <w:rPr>
                                  <w:lang w:val="en-US"/>
                                </w:rPr>
                              </w:pPr>
                              <w:r>
                                <w:rPr>
                                  <w:lang w:val="en-US"/>
                                </w:rPr>
                                <w:t>ClassifierUI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Obdĺžnik 98"/>
                        <wps:cNvSpPr/>
                        <wps:spPr>
                          <a:xfrm>
                            <a:off x="313350" y="1283655"/>
                            <a:ext cx="1066800" cy="4279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0F0E" w:rsidRPr="00F23DBF" w:rsidRDefault="00670F0E" w:rsidP="00670F0E">
                              <w:pPr>
                                <w:jc w:val="center"/>
                                <w:rPr>
                                  <w:lang w:val="en-US"/>
                                </w:rPr>
                              </w:pPr>
                              <w:r>
                                <w:rPr>
                                  <w:lang w:val="en-US"/>
                                </w:rPr>
                                <w:t>Cluster Experiment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Zalomená spojnica 100"/>
                        <wps:cNvCnPr>
                          <a:stCxn id="84" idx="3"/>
                        </wps:cNvCnPr>
                        <wps:spPr>
                          <a:xfrm flipV="1">
                            <a:off x="1380150" y="246443"/>
                            <a:ext cx="647700" cy="386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Zalomená spojnica 101"/>
                        <wps:cNvCnPr>
                          <a:stCxn id="91" idx="3"/>
                          <a:endCxn id="88" idx="1"/>
                        </wps:cNvCnPr>
                        <wps:spPr>
                          <a:xfrm flipV="1">
                            <a:off x="1380150" y="250312"/>
                            <a:ext cx="647700" cy="6181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Zalomená spojnica 103"/>
                        <wps:cNvCnPr>
                          <a:stCxn id="98" idx="3"/>
                        </wps:cNvCnPr>
                        <wps:spPr>
                          <a:xfrm flipV="1">
                            <a:off x="1380150" y="246362"/>
                            <a:ext cx="324825" cy="1251288"/>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 name="Zalomená spojnica 105"/>
                        <wps:cNvCnPr>
                          <a:stCxn id="88" idx="3"/>
                          <a:endCxn id="86" idx="1"/>
                        </wps:cNvCnPr>
                        <wps:spPr>
                          <a:xfrm>
                            <a:off x="3094650" y="250312"/>
                            <a:ext cx="646725" cy="16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6" name="Zalomená spojnica 106"/>
                        <wps:cNvCnPr>
                          <a:stCxn id="90" idx="3"/>
                          <a:endCxn id="86" idx="1"/>
                        </wps:cNvCnPr>
                        <wps:spPr>
                          <a:xfrm flipV="1">
                            <a:off x="3094650" y="250480"/>
                            <a:ext cx="646725" cy="618096"/>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9" name="Zalomená spojnica 109"/>
                        <wps:cNvCnPr>
                          <a:stCxn id="89" idx="3"/>
                        </wps:cNvCnPr>
                        <wps:spPr>
                          <a:xfrm flipV="1">
                            <a:off x="3094650" y="246443"/>
                            <a:ext cx="324825" cy="1156394"/>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 name="Zalomená spojnica 112"/>
                        <wps:cNvCnPr>
                          <a:stCxn id="87" idx="3"/>
                        </wps:cNvCnPr>
                        <wps:spPr>
                          <a:xfrm flipV="1">
                            <a:off x="1380150" y="250480"/>
                            <a:ext cx="324825" cy="1847459"/>
                          </a:xfrm>
                          <a:prstGeom prst="bentConnector2">
                            <a:avLst/>
                          </a:prstGeom>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83" o:spid="_x0000_s1026" editas="canvas" style="position:absolute;left:0;text-align:left;margin-left:35.65pt;margin-top:3.95pt;width:399.75pt;height:210pt;z-index:251659264" coordsize="50768,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768;height:26670;visibility:visible;mso-wrap-style:square">
                  <v:fill o:detectmouseclick="t"/>
                  <v:path o:connecttype="none"/>
                </v:shape>
                <v:rect id="Obdĺžnik 84" o:spid="_x0000_s1028" style="position:absolute;left:3133;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wSN8EA&#10;AADbAAAADwAAAGRycy9kb3ducmV2LnhtbESP3YrCMBSE7xd8h3AE79bURdxSjSLCongj/jzAoTm2&#10;1eakJNFWn94Iwl4OM/MNM1t0phZ3cr6yrGA0TEAQ51ZXXCg4Hf++UxA+IGusLZOCB3lYzHtfM8y0&#10;bXlP90MoRISwz1BBGUKTSenzkgz6oW2Io3e2zmCI0hVSO2wj3NTyJ0km0mDFcaHEhlYl5dfDzSiw&#10;o13YHtvxjal167S65PXzN1Vq0O+WUxCBuvAf/rQ3WkE6hve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cEjfBAAAA2wAAAA8AAAAAAAAAAAAAAAAAmAIAAGRycy9kb3du&#10;cmV2LnhtbFBLBQYAAAAABAAEAPUAAACGAwAAAAA=&#10;" fillcolor="#4f81bd [3204]" strokecolor="#243f60 [1604]" strokeweight="2pt">
                  <v:textbox>
                    <w:txbxContent>
                      <w:p w:rsidR="00670F0E" w:rsidRPr="00D26028" w:rsidRDefault="00670F0E" w:rsidP="00670F0E">
                        <w:pPr>
                          <w:jc w:val="center"/>
                          <w:rPr>
                            <w:lang w:val="en-US"/>
                          </w:rPr>
                        </w:pPr>
                        <w:r>
                          <w:rPr>
                            <w:lang w:val="en-US"/>
                          </w:rPr>
                          <w:t>Cluster Viewer</w:t>
                        </w:r>
                      </w:p>
                    </w:txbxContent>
                  </v:textbox>
                </v:rect>
                <v:rect id="Obdĺžnik 86" o:spid="_x0000_s1029" style="position:absolute;left:37413;top:36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670F0E" w:rsidRPr="00D26028" w:rsidRDefault="00670F0E" w:rsidP="00670F0E">
                        <w:pPr>
                          <w:jc w:val="center"/>
                          <w:rPr>
                            <w:lang w:val="en-US"/>
                          </w:rPr>
                        </w:pPr>
                        <w:r>
                          <w:rPr>
                            <w:lang w:val="en-US"/>
                          </w:rPr>
                          <w:t>Cluster Calculator</w:t>
                        </w:r>
                      </w:p>
                    </w:txbxContent>
                  </v:textbox>
                </v:rect>
                <v:rect id="Obdĺžnik 87" o:spid="_x0000_s1030" style="position:absolute;left:3133;top:18836;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6MQMMA&#10;AADbAAAADwAAAGRycy9kb3ducmV2LnhtbESP3WrCQBSE7wu+w3KE3tVNSqkhuooIpaU3pdEHOGSP&#10;STR7NuxufvTpu4LQy2FmvmHW28m0YiDnG8sK0kUCgri0uuFKwfHw8ZKB8AFZY2uZFFzJw3Yze1pj&#10;ru3IvzQUoRIRwj5HBXUIXS6lL2sy6Be2I47eyTqDIUpXSe1wjHDTytckeZcGG44LNXa0r6m8FL1R&#10;YNOf8H0Y33qm0X1mzblsb8tMqef5tFuBCDSF//Cj/aUVZEu4f4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6MQMMAAADbAAAADwAAAAAAAAAAAAAAAACYAgAAZHJzL2Rv&#10;d25yZXYueG1sUEsFBgAAAAAEAAQA9QAAAIgDAAAAAA==&#10;" fillcolor="#4f81bd [3204]" strokecolor="#243f60 [1604]" strokeweight="2pt">
                  <v:textbox>
                    <w:txbxContent>
                      <w:p w:rsidR="00670F0E" w:rsidRDefault="00670F0E" w:rsidP="00670F0E">
                        <w:pPr>
                          <w:jc w:val="center"/>
                          <w:rPr>
                            <w:lang w:val="en-US"/>
                          </w:rPr>
                        </w:pPr>
                        <w:r>
                          <w:rPr>
                            <w:lang w:val="en-US"/>
                          </w:rPr>
                          <w:t>Classifier</w:t>
                        </w:r>
                      </w:p>
                      <w:p w:rsidR="00670F0E" w:rsidRPr="00F23DBF" w:rsidRDefault="00670F0E" w:rsidP="00670F0E">
                        <w:pPr>
                          <w:jc w:val="center"/>
                          <w:rPr>
                            <w:lang w:val="en-US"/>
                          </w:rPr>
                        </w:pPr>
                        <w:r>
                          <w:rPr>
                            <w:lang w:val="en-US"/>
                          </w:rPr>
                          <w:t>Trainer</w:t>
                        </w:r>
                      </w:p>
                    </w:txbxContent>
                  </v:textbox>
                </v:rect>
                <v:rect id="Obdĺžnik 88" o:spid="_x0000_s1031" style="position:absolute;left:20278;top:359;width:1066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YMsAA&#10;AADbAAAADwAAAGRycy9kb3ducmV2LnhtbERP3WrCMBS+H+wdwhl4N1NFtlKbyhiI4s2Y+gCH5thW&#10;m5OSpD/69OZisMuP7z/fTKYVAznfWFawmCcgiEurG64UnE/b9xSED8gaW8uk4E4eNsXrS46ZtiP/&#10;0nAMlYgh7DNUUIfQZVL6siaDfm474shdrDMYInSV1A7HGG5auUySD2mw4dhQY0ffNZW3Y28U2MVP&#10;OJzGVc80ul3aXMv28ZkqNXubvtYgAk3hX/zn3msFaRwb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EYMsAAAADbAAAADwAAAAAAAAAAAAAAAACYAgAAZHJzL2Rvd25y&#10;ZXYueG1sUEsFBgAAAAAEAAQA9QAAAIUDAAAAAA==&#10;" fillcolor="#4f81bd [3204]" strokecolor="#243f60 [1604]" strokeweight="2pt">
                  <v:textbox>
                    <w:txbxContent>
                      <w:p w:rsidR="00670F0E" w:rsidRPr="00D26028" w:rsidRDefault="00670F0E" w:rsidP="00670F0E">
                        <w:pPr>
                          <w:jc w:val="center"/>
                          <w:rPr>
                            <w:lang w:val="en-US"/>
                          </w:rPr>
                        </w:pPr>
                        <w:r>
                          <w:rPr>
                            <w:lang w:val="en-US"/>
                          </w:rPr>
                          <w:t>ClassifierForClusters</w:t>
                        </w:r>
                      </w:p>
                    </w:txbxContent>
                  </v:textbox>
                </v:rect>
                <v:rect id="Obdĺžnik 89" o:spid="_x0000_s1032" style="position:absolute;left:20278;top:11885;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670F0E" w:rsidRPr="00D26028" w:rsidRDefault="00670F0E" w:rsidP="00670F0E">
                        <w:pPr>
                          <w:jc w:val="center"/>
                          <w:rPr>
                            <w:lang w:val="en-US"/>
                          </w:rPr>
                        </w:pPr>
                        <w:r>
                          <w:rPr>
                            <w:lang w:val="en-US"/>
                          </w:rPr>
                          <w:t>Descr Generator</w:t>
                        </w:r>
                      </w:p>
                    </w:txbxContent>
                  </v:textbox>
                </v:rect>
                <v:rect id="Obdĺžnik 90" o:spid="_x0000_s1033" style="position:absolute;left:20278;top:6542;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670F0E" w:rsidRPr="00D26028" w:rsidRDefault="00670F0E" w:rsidP="00670F0E">
                        <w:pPr>
                          <w:jc w:val="center"/>
                          <w:rPr>
                            <w:lang w:val="en-US"/>
                          </w:rPr>
                        </w:pPr>
                        <w:r>
                          <w:rPr>
                            <w:lang w:val="en-US"/>
                          </w:rPr>
                          <w:t>Cluster Filter</w:t>
                        </w:r>
                      </w:p>
                    </w:txbxContent>
                  </v:textbox>
                </v:rect>
                <v:rect id="Obdĺžnik 91" o:spid="_x0000_s1034" style="position:absolute;left:3133;top:6541;width:1066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ncsMA&#10;AADbAAAADwAAAGRycy9kb3ducmV2LnhtbESP0WrCQBRE3wv+w3IF3+omRdoYXUUKovSlNPoBl+w1&#10;iWbvht3VRL/eLRT6OMzMGWa5HkwrbuR8Y1lBOk1AEJdWN1wpOB62rxkIH5A1tpZJwZ08rFejlyXm&#10;2vb8Q7ciVCJC2OeooA6hy6X0ZU0G/dR2xNE7WWcwROkqqR32EW5a+ZYk79Jgw3Ghxo4+ayovxdUo&#10;sOl3+Dr0sytT73ZZcy7bx0em1GQ8bBYgAg3hP/zX3msF8xR+v8Qf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IncsMAAADbAAAADwAAAAAAAAAAAAAAAACYAgAAZHJzL2Rv&#10;d25yZXYueG1sUEsFBgAAAAAEAAQA9QAAAIgDAAAAAA==&#10;" fillcolor="#4f81bd [3204]" strokecolor="#243f60 [1604]" strokeweight="2pt">
                  <v:textbox>
                    <w:txbxContent>
                      <w:p w:rsidR="00670F0E" w:rsidRPr="00D26028" w:rsidRDefault="00670F0E" w:rsidP="00670F0E">
                        <w:pPr>
                          <w:jc w:val="center"/>
                          <w:rPr>
                            <w:lang w:val="en-US"/>
                          </w:rPr>
                        </w:pPr>
                        <w:r>
                          <w:rPr>
                            <w:lang w:val="en-US"/>
                          </w:rPr>
                          <w:t>ClassifierUI</w:t>
                        </w:r>
                      </w:p>
                    </w:txbxContent>
                  </v:textbox>
                </v:rect>
                <v:rect id="Obdĺžnik 98" o:spid="_x0000_s1035" style="position:absolute;left:3133;top:12836;width:10668;height:4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O78AA&#10;AADbAAAADwAAAGRycy9kb3ducmV2LnhtbERP3WrCMBS+H+wdwhl4N9MOcbUaiwjDsRuZ+gCH5th2&#10;a05Kkv64p18uBC8/vv9NMZlWDOR8Y1lBOk9AEJdWN1wpuJw/XjMQPiBrbC2Tght5KLbPTxvMtR35&#10;m4ZTqEQMYZ+jgjqELpfSlzUZ9HPbEUfuap3BEKGrpHY4xnDTyrckWUqDDceGGjva11T+nnqjwKbH&#10;8HUeFz3T6A5Z81O2f++ZUrOXabcGEWgKD/Hd/akVrOLY+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4iO78AAAADbAAAADwAAAAAAAAAAAAAAAACYAgAAZHJzL2Rvd25y&#10;ZXYueG1sUEsFBgAAAAAEAAQA9QAAAIUDAAAAAA==&#10;" fillcolor="#4f81bd [3204]" strokecolor="#243f60 [1604]" strokeweight="2pt">
                  <v:textbox>
                    <w:txbxContent>
                      <w:p w:rsidR="00670F0E" w:rsidRPr="00F23DBF" w:rsidRDefault="00670F0E" w:rsidP="00670F0E">
                        <w:pPr>
                          <w:jc w:val="center"/>
                          <w:rPr>
                            <w:lang w:val="en-US"/>
                          </w:rPr>
                        </w:pPr>
                        <w:r>
                          <w:rPr>
                            <w:lang w:val="en-US"/>
                          </w:rPr>
                          <w:t>Cluster Experiment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Zalomená spojnica 100" o:spid="_x0000_s1036" type="#_x0000_t34" style="position:absolute;left:13801;top:2464;width:6477;height: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R9PcUAAADcAAAADwAAAGRycy9kb3ducmV2LnhtbESPQWvCQBCF74L/YRnBm25UWkrqKmop&#10;rZeiieB1mp0modnZkN1q/PfOQehthvfmvW+W69416kJdqD0bmE0TUMSFtzWXBk75++QFVIjIFhvP&#10;ZOBGAdar4WCJqfVXPtIli6WSEA4pGqhibFOtQ1GRwzD1LbFoP75zGGXtSm07vEq4a/Q8SZ61w5ql&#10;ocKWdhUVv9mfM9A/6f23zrYfh+CPh6/z4i3fudyY8ajfvIKK1Md/8+P60wp+IvjyjEy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R9PcUAAADcAAAADwAAAAAAAAAA&#10;AAAAAAChAgAAZHJzL2Rvd25yZXYueG1sUEsFBgAAAAAEAAQA+QAAAJMDAAAAAA==&#10;" strokecolor="#4579b8 [3044]">
                  <v:stroke endarrow="open"/>
                </v:shape>
                <v:shape id="Zalomená spojnica 101" o:spid="_x0000_s1037" type="#_x0000_t34" style="position:absolute;left:13801;top:2503;width:647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jYpsEAAADcAAAADwAAAGRycy9kb3ducmV2LnhtbERPTYvCMBC9C/6HMII3TVVWpBpFXRZ3&#10;L6Kt4HVsxrbYTEoTtfvvNwuCt3m8z1msWlOJBzWutKxgNIxAEGdWl5wrOKVfgxkI55E1VpZJwS85&#10;WC27nQXG2j75SI/E5yKEsItRQeF9HUvpsoIMuqGtiQN3tY1BH2CTS93gM4SbSo6jaCoNlhwaCqxp&#10;W1B2S+5GQfshfy4y2ewOzh4P+/PkM92aVKl+r13PQXhq/Vv8cn/rMD8awf8z4QK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ONimwQAAANwAAAAPAAAAAAAAAAAAAAAA&#10;AKECAABkcnMvZG93bnJldi54bWxQSwUGAAAAAAQABAD5AAAAjwMAAAAA&#10;" strokecolor="#4579b8 [3044]">
                  <v:stroke endarrow="open"/>
                </v:shape>
                <v:shapetype id="_x0000_t33" coordsize="21600,21600" o:spt="33" o:oned="t" path="m,l21600,r,21600e" filled="f">
                  <v:stroke joinstyle="miter"/>
                  <v:path arrowok="t" fillok="f" o:connecttype="none"/>
                  <o:lock v:ext="edit" shapetype="t"/>
                </v:shapetype>
                <v:shape id="Zalomená spojnica 103" o:spid="_x0000_s1038" type="#_x0000_t33" style="position:absolute;left:13801;top:2463;width:3248;height:1251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hALcMAAADcAAAADwAAAGRycy9kb3ducmV2LnhtbERPTWvCQBC9F/wPywje6kaFVqOriEUQ&#10;eqiJXrwN2TEbzc6G7Dam/75bKHibx/uc1aa3teio9ZVjBZNxAoK4cLriUsH5tH+dg/ABWWPtmBT8&#10;kIfNevCywlS7B2fU5aEUMYR9igpMCE0qpS8MWfRj1xBH7upaiyHCtpS6xUcMt7WcJsmbtFhxbDDY&#10;0M5Qcc+/rYIPc7xus9vkeN69L7DTn+brkmdKjYb9dgkiUB+e4n/3Qcf5yQz+nokXyP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YQC3DAAAA3AAAAA8AAAAAAAAAAAAA&#10;AAAAoQIAAGRycy9kb3ducmV2LnhtbFBLBQYAAAAABAAEAPkAAACRAwAAAAA=&#10;" strokecolor="#4579b8 [3044]"/>
                <v:shape id="Zalomená spojnica 105" o:spid="_x0000_s1039" type="#_x0000_t34" style="position:absolute;left:30946;top:2503;width:6467;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OIJ8EAAADcAAAADwAAAGRycy9kb3ducmV2LnhtbERPzWrCQBC+F3yHZQRvzcZCRVJXEcHS&#10;gocmzQMM2TEJZmdDds2mPr1bELzNx/c7m91kOjHS4FrLCpZJCoK4srrlWkH5e3xdg3AeWWNnmRT8&#10;kYPddvaywUzbwDmNha9FDGGXoYLG+z6T0lUNGXSJ7Ykjd7aDQR/hUEs9YIjhppNvabqSBluODQ32&#10;dGiouhRXo8Ccynwq5IGkOYfb92eo6SfslVrMp/0HCE+Tf4of7i8d56fv8P9MvEB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o4gnwQAAANwAAAAPAAAAAAAAAAAAAAAA&#10;AKECAABkcnMvZG93bnJldi54bWxQSwUGAAAAAAQABAD5AAAAjwMAAAAA&#10;" strokecolor="#4579b8 [3044]">
                  <v:stroke endarrow="open"/>
                </v:shape>
                <v:shape id="Zalomená spojnica 106" o:spid="_x0000_s1040" type="#_x0000_t34" style="position:absolute;left:30946;top:2504;width:6467;height:61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FA0sEAAADcAAAADwAAAGRycy9kb3ducmV2LnhtbERPTYvCMBC9L+x/CCN4W1NdFKlGcZVF&#10;9yLaCl7HZmyLzaQ0Ueu/3wiCt3m8z5nOW1OJGzWutKyg34tAEGdWl5wrOKS/X2MQziNrrCyTggc5&#10;mM8+P6YYa3vnPd0Sn4sQwi5GBYX3dSylywoy6Hq2Jg7c2TYGfYBNLnWD9xBuKjmIopE0WHJoKLCm&#10;ZUHZJbkaBe1Q/p1k8rPeObvfbY/fq3RpUqW6nXYxAeGp9W/xy73RYX40gucz4QI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0UDSwQAAANwAAAAPAAAAAAAAAAAAAAAA&#10;AKECAABkcnMvZG93bnJldi54bWxQSwUGAAAAAAQABAD5AAAAjwMAAAAA&#10;" strokecolor="#4579b8 [3044]">
                  <v:stroke endarrow="open"/>
                </v:shape>
                <v:shape id="Zalomená spojnica 109" o:spid="_x0000_s1041" type="#_x0000_t33" style="position:absolute;left:30946;top:2464;width:3248;height:1156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B3x8IAAADcAAAADwAAAGRycy9kb3ducmV2LnhtbERPTYvCMBC9L/gfwgh7W1M96FqNIsqC&#10;sAdt9eJtaMam2kxKk63135uFhb3N433Oct3bWnTU+sqxgvEoAUFcOF1xqeB8+vr4BOEDssbaMSl4&#10;kof1avC2xFS7B2fU5aEUMYR9igpMCE0qpS8MWfQj1xBH7upaiyHCtpS6xUcMt7WcJMlUWqw4Nhhs&#10;aGuouOc/VsHOHK+b7DY+nrezOXb62xwueabU+7DfLEAE6sO/+M+913F+MoffZ+IFcvU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XB3x8IAAADcAAAADwAAAAAAAAAAAAAA&#10;AAChAgAAZHJzL2Rvd25yZXYueG1sUEsFBgAAAAAEAAQA+QAAAJADAAAAAA==&#10;" strokecolor="#4579b8 [3044]"/>
                <v:shape id="Zalomená spojnica 112" o:spid="_x0000_s1042" type="#_x0000_t33" style="position:absolute;left:13801;top:2504;width:3248;height:1847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1za8MAAADcAAAADwAAAGRycy9kb3ducmV2LnhtbERPTWvCQBC9F/wPyxS81U08aE1dRZSC&#10;4EETvXgbsmM2bXY2ZLcx/nu3UOhtHu9zluvBNqKnzteOFaSTBARx6XTNlYLL+fPtHYQPyBobx6Tg&#10;QR7Wq9HLEjPt7pxTX4RKxBD2GSowIbSZlL40ZNFPXEscuZvrLIYIu0rqDu8x3DZymiQzabHm2GCw&#10;pa2h8rv4sQp25nTb5F/p6bKdL7DXB3O8FrlS49dh8wEi0BD+xX/uvY7z0yn8PhMvkK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Nc2vDAAAA3AAAAA8AAAAAAAAAAAAA&#10;AAAAoQIAAGRycy9kb3ducmV2LnhtbFBLBQYAAAAABAAEAPkAAACRAwAAAAA=&#10;" strokecolor="#4579b8 [3044]"/>
                <w10:wrap type="square"/>
              </v:group>
            </w:pict>
          </mc:Fallback>
        </mc:AlternateContent>
      </w:r>
      <w:r w:rsidR="00800C1B">
        <w:t xml:space="preserve"> </w:t>
      </w: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670F0E" w:rsidRDefault="00670F0E" w:rsidP="002312D3">
      <w:pPr>
        <w:spacing w:line="360" w:lineRule="auto"/>
        <w:ind w:firstLine="567"/>
        <w:jc w:val="both"/>
      </w:pPr>
    </w:p>
    <w:p w:rsidR="0086603A" w:rsidRDefault="0086603A" w:rsidP="002312D3">
      <w:pPr>
        <w:spacing w:line="360" w:lineRule="auto"/>
        <w:ind w:firstLine="567"/>
        <w:jc w:val="both"/>
      </w:pPr>
    </w:p>
    <w:p w:rsidR="0086603A" w:rsidRDefault="0086603A" w:rsidP="002312D3">
      <w:pPr>
        <w:spacing w:line="360" w:lineRule="auto"/>
        <w:ind w:firstLine="567"/>
        <w:jc w:val="both"/>
      </w:pPr>
    </w:p>
    <w:p w:rsidR="0086603A" w:rsidRDefault="0086603A" w:rsidP="002312D3">
      <w:pPr>
        <w:spacing w:line="360" w:lineRule="auto"/>
        <w:ind w:firstLine="567"/>
        <w:jc w:val="both"/>
      </w:pPr>
    </w:p>
    <w:p w:rsidR="00670F0E" w:rsidRDefault="00700D55" w:rsidP="002312D3">
      <w:pPr>
        <w:spacing w:line="360" w:lineRule="auto"/>
        <w:ind w:firstLine="567"/>
        <w:jc w:val="both"/>
        <w:rPr>
          <w:lang w:val="en-US"/>
        </w:rPr>
      </w:pPr>
      <w:r>
        <w:rPr>
          <w:noProof/>
          <w:lang w:val="sk-SK" w:eastAsia="sk-SK"/>
        </w:rPr>
        <mc:AlternateContent>
          <mc:Choice Requires="wpc">
            <w:drawing>
              <wp:anchor distT="0" distB="0" distL="114300" distR="114300" simplePos="0" relativeHeight="251660288" behindDoc="1" locked="0" layoutInCell="1" allowOverlap="1" wp14:anchorId="289EED0B" wp14:editId="73F8886C">
                <wp:simplePos x="0" y="0"/>
                <wp:positionH relativeFrom="column">
                  <wp:posOffset>119380</wp:posOffset>
                </wp:positionH>
                <wp:positionV relativeFrom="paragraph">
                  <wp:posOffset>586105</wp:posOffset>
                </wp:positionV>
                <wp:extent cx="5581650" cy="2486025"/>
                <wp:effectExtent l="0" t="0" r="0" b="0"/>
                <wp:wrapTopAndBottom/>
                <wp:docPr id="2" name="Kresliace plátno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Obrázok 19"/>
                          <pic:cNvPicPr/>
                        </pic:nvPicPr>
                        <pic:blipFill>
                          <a:blip r:embed="rId11">
                            <a:extLst>
                              <a:ext uri="{28A0092B-C50C-407E-A947-70E740481C1C}">
                                <a14:useLocalDpi xmlns:a14="http://schemas.microsoft.com/office/drawing/2010/main" val="0"/>
                              </a:ext>
                            </a:extLst>
                          </a:blip>
                          <a:stretch>
                            <a:fillRect/>
                          </a:stretch>
                        </pic:blipFill>
                        <pic:spPr>
                          <a:xfrm>
                            <a:off x="551475" y="602275"/>
                            <a:ext cx="2954020" cy="1495425"/>
                          </a:xfrm>
                          <a:prstGeom prst="rect">
                            <a:avLst/>
                          </a:prstGeom>
                        </pic:spPr>
                      </pic:pic>
                      <wps:wsp>
                        <wps:cNvPr id="3" name="Rovná spojovacia šípka 3"/>
                        <wps:cNvCnPr/>
                        <wps:spPr>
                          <a:xfrm flipH="1">
                            <a:off x="3286125" y="314325"/>
                            <a:ext cx="3619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Blok textu 2"/>
                        <wps:cNvSpPr txBox="1">
                          <a:spLocks noChangeArrowheads="1"/>
                        </wps:cNvSpPr>
                        <wps:spPr bwMode="auto">
                          <a:xfrm>
                            <a:off x="3648075" y="602275"/>
                            <a:ext cx="1552575" cy="455000"/>
                          </a:xfrm>
                          <a:prstGeom prst="rect">
                            <a:avLst/>
                          </a:prstGeom>
                          <a:solidFill>
                            <a:srgbClr val="FFFFFF"/>
                          </a:solidFill>
                          <a:ln w="9525">
                            <a:solidFill>
                              <a:srgbClr val="000000"/>
                            </a:solidFill>
                            <a:miter lim="800000"/>
                            <a:headEnd/>
                            <a:tailEnd/>
                          </a:ln>
                        </wps:spPr>
                        <wps:txbx>
                          <w:txbxContent>
                            <w:p w:rsidR="00700D55" w:rsidRPr="00700D55" w:rsidRDefault="00700D55" w:rsidP="00700D55">
                              <w:pPr>
                                <w:rPr>
                                  <w:rFonts w:eastAsia="Times New Roman"/>
                                  <w:lang w:val="sk-SK"/>
                                </w:rPr>
                              </w:pPr>
                              <w:r>
                                <w:rPr>
                                  <w:rFonts w:eastAsia="Times New Roman"/>
                                  <w:lang w:val="sk-SK"/>
                                </w:rPr>
                                <w:t>2. Ini file which will be loaded</w:t>
                              </w:r>
                            </w:p>
                          </w:txbxContent>
                        </wps:txbx>
                        <wps:bodyPr rot="0" vert="horz" wrap="square" lIns="91440" tIns="45720" rIns="91440" bIns="45720" anchor="t" anchorCtr="0">
                          <a:noAutofit/>
                        </wps:bodyPr>
                      </wps:wsp>
                      <wps:wsp>
                        <wps:cNvPr id="6" name="Rovná spojovacia šípka 6"/>
                        <wps:cNvCnPr/>
                        <wps:spPr>
                          <a:xfrm flipH="1">
                            <a:off x="2019300" y="838200"/>
                            <a:ext cx="1628775"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Blok textu 2"/>
                        <wps:cNvSpPr txBox="1">
                          <a:spLocks noChangeArrowheads="1"/>
                        </wps:cNvSpPr>
                        <wps:spPr bwMode="auto">
                          <a:xfrm>
                            <a:off x="3648075" y="1199175"/>
                            <a:ext cx="1552575" cy="524850"/>
                          </a:xfrm>
                          <a:prstGeom prst="rect">
                            <a:avLst/>
                          </a:prstGeom>
                          <a:solidFill>
                            <a:srgbClr val="FFFFFF"/>
                          </a:solidFill>
                          <a:ln w="9525">
                            <a:solidFill>
                              <a:srgbClr val="000000"/>
                            </a:solidFill>
                            <a:miter lim="800000"/>
                            <a:headEnd/>
                            <a:tailEnd/>
                          </a:ln>
                        </wps:spPr>
                        <wps:txbx>
                          <w:txbxContent>
                            <w:p w:rsidR="00700D55" w:rsidRPr="00700D55" w:rsidRDefault="00700D55" w:rsidP="00700D55">
                              <w:pPr>
                                <w:rPr>
                                  <w:rFonts w:eastAsia="Times New Roman"/>
                                  <w:lang w:val="sk-SK"/>
                                </w:rPr>
                              </w:pPr>
                              <w:r>
                                <w:rPr>
                                  <w:rFonts w:eastAsia="Times New Roman"/>
                                  <w:lang w:val="sk-SK"/>
                                </w:rPr>
                                <w:t>3. Load selected clusters</w:t>
                              </w:r>
                            </w:p>
                          </w:txbxContent>
                        </wps:txbx>
                        <wps:bodyPr rot="0" vert="horz" wrap="square" lIns="91440" tIns="45720" rIns="91440" bIns="45720" anchor="t" anchorCtr="0">
                          <a:noAutofit/>
                        </wps:bodyPr>
                      </wps:wsp>
                      <wps:wsp>
                        <wps:cNvPr id="7" name="Rovná spojovacia šípka 7"/>
                        <wps:cNvCnPr/>
                        <wps:spPr>
                          <a:xfrm flipH="1">
                            <a:off x="2314575" y="1466850"/>
                            <a:ext cx="1333500" cy="104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id="Kresliace plátno 2" o:spid="_x0000_s1043" editas="canvas" style="position:absolute;left:0;text-align:left;margin-left:9.4pt;margin-top:46.15pt;width:439.5pt;height:195.75pt;z-index:-251656192" coordsize="55816,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">
                <v:shape id="_x0000_s1044" type="#_x0000_t75" style="position:absolute;width:55816;height:24860;visibility:visible;mso-wrap-style:square">
                  <v:fill o:detectmouseclick="t"/>
                  <v:path o:connecttype="none"/>
                </v:shape>
                <v:shape id="Obrázok 19" o:spid="_x0000_s1045" type="#_x0000_t75" style="position:absolute;left:5514;top:6022;width:29540;height:14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489/K8AAAA2wAAAA8AAABkcnMvZG93bnJldi54bWxET80OwUAQvku8w2YkbmyJCGWJSCQSJ+rg&#10;OLqjLd3Z6i7q7a1E4jZfvt+ZLxtTiifVrrCsYNCPQBCnVhecKTgmm94EhPPIGkvLpOBNDpaLdmuO&#10;sbYv3tPz4DMRQtjFqCD3voqldGlOBl3fVsSBu9jaoA+wzqSu8RXCTSmHUTSWBgsODTlWtM4pvR0e&#10;RkEyeuxP9+vZ+ZNmnWSUTHeDq1LdTrOagfDU+L/4597qMH8K31/CAXLxA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ePPfyvAAAANsAAAAPAAAAAAAAAAAAAAAAAJ8CAABkcnMv&#10;ZG93bnJldi54bWxQSwUGAAAAAAQABAD3AAAAiAMAAAAA&#10;">
                  <v:imagedata r:id="rId12" o:title=""/>
                </v:shape>
                <v:shapetype id="_x0000_t32" coordsize="21600,21600" o:spt="32" o:oned="t" path="m,l21600,21600e" filled="f">
                  <v:path arrowok="t" fillok="f" o:connecttype="none"/>
                  <o:lock v:ext="edit" shapetype="t"/>
                </v:shapetype>
                <v:shape id="Rovná spojovacia šípka 3" o:spid="_x0000_s1046" type="#_x0000_t32" style="position:absolute;left:32861;top:3143;width:3619;height:74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ap8MAAADaAAAADwAAAGRycy9kb3ducmV2LnhtbESPX2vCMBTF3wf7DuEOfJvp1A2pRpGJ&#10;oAiOOkF8uzZ3bVlzU5Jo67c3wmCPh/Pnx5nOO1OLKzlfWVbw1k9AEOdWV1woOHyvXscgfEDWWFsm&#10;BTfyMJ89P00x1bbljK77UIg4wj5FBWUITSqlz0sy6Pu2IY7ej3UGQ5SukNphG8dNLQdJ8iENVhwJ&#10;JTb0WVL+u7+YCFmOsvftcXseUbb4as+b0y64k1K9l24xARGoC//hv/ZaKxjC40q8AXJ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5GqfDAAAA2g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_x0000_s1047" type="#_x0000_t202" style="position:absolute;left:36480;top:6022;width:15526;height:4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zl88UA&#10;AADbAAAADwAAAGRycy9kb3ducmV2LnhtbESPT2sCMRTE70K/Q3gFL0Wz1dY/q1FEUOytVWmvj81z&#10;d+nmZU3iun57Uyh4HGbmN8x82ZpKNOR8aVnBaz8BQZxZXXKu4HjY9CYgfEDWWFkmBTfysFw8deaY&#10;anvlL2r2IRcRwj5FBUUIdSqlzwoy6Pu2Jo7eyTqDIUqXS+3wGuGmkoMkGUmDJceFAmtaF5T97i9G&#10;weRt1/z4j+HndzY6VdPwMm62Z6dU97ldzUAEasMj/N/eaQWDd/j7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bOXzxQAAANsAAAAPAAAAAAAAAAAAAAAAAJgCAABkcnMv&#10;ZG93bnJldi54bWxQSwUGAAAAAAQABAD1AAAAigMAAAAA&#10;">
                  <v:textbox>
                    <w:txbxContent>
                      <w:p w:rsidR="00700D55" w:rsidRPr="00700D55" w:rsidRDefault="00700D55" w:rsidP="00700D55">
                        <w:pPr>
                          <w:rPr>
                            <w:rFonts w:eastAsia="Times New Roman"/>
                            <w:lang w:val="sk-SK"/>
                          </w:rPr>
                        </w:pPr>
                        <w:r>
                          <w:rPr>
                            <w:rFonts w:eastAsia="Times New Roman"/>
                            <w:lang w:val="sk-SK"/>
                          </w:rPr>
                          <w:t>2. Ini file which will be loaded</w:t>
                        </w:r>
                      </w:p>
                    </w:txbxContent>
                  </v:textbox>
                </v:shape>
                <v:shape id="Rovná spojovacia šípka 6" o:spid="_x0000_s1048" type="#_x0000_t32" style="position:absolute;left:20193;top:8382;width:16287;height:14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65P8MAAADaAAAADwAAAGRycy9kb3ducmV2LnhtbESPX2vCMBTF34V9h3AHvmm64WTUpiIb&#10;gkOY1A3Et2tzbYvNTUmi7b79MhD2eDh/fpxsOZhW3Mj5xrKCp2kCgri0uuFKwffXevIKwgdkja1l&#10;UvBDHpb5wyjDVNueC7rtQyXiCPsUFdQhdKmUvqzJoJ/ajjh6Z+sMhihdJbXDPo6bVj4nyVwabDgS&#10;auzorabysr+aCHmfFS/bw/Y0o2K1608fx8/gjkqNH4fVAkSgIfyH7+2NVjCHvyvxBsj8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OuT/DAAAA2gAAAA8AAAAAAAAAAAAA&#10;AAAAoQIAAGRycy9kb3ducmV2LnhtbFBLBQYAAAAABAAEAPkAAACRAwAAAAA=&#10;" strokecolor="#4579b8 [3044]">
                  <v:stroke endarrow="open"/>
                </v:shape>
                <v:shape id="_x0000_s1049" type="#_x0000_t202" style="position:absolute;left:36480;top:11991;width:15526;height:5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H8UA&#10;AADbAAAADwAAAGRycy9kb3ducmV2LnhtbESPW2sCMRSE3wv+h3AEX4pmtcXLapQitOhbvaCvh81x&#10;d3Fzsk3Sdf33Rij0cZiZb5jFqjWVaMj50rKC4SABQZxZXXKu4Hj47E9B+ICssbJMCu7kYbXsvCww&#10;1fbGO2r2IRcRwj5FBUUIdSqlzwoy6Ae2Jo7exTqDIUqXS+3wFuGmkqMkGUuDJceFAmtaF5Rd979G&#10;wfR905z99u37lI0v1Sy8TpqvH6dUr9t+zEEEasN/+K+90QpGE3h+iT9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8t4fxQAAANsAAAAPAAAAAAAAAAAAAAAAAJgCAABkcnMv&#10;ZG93bnJldi54bWxQSwUGAAAAAAQABAD1AAAAigMAAAAA&#10;">
                  <v:textbox>
                    <w:txbxContent>
                      <w:p w:rsidR="00700D55" w:rsidRPr="00700D55" w:rsidRDefault="00700D55" w:rsidP="00700D55">
                        <w:pPr>
                          <w:rPr>
                            <w:rFonts w:eastAsia="Times New Roman"/>
                            <w:lang w:val="sk-SK"/>
                          </w:rPr>
                        </w:pPr>
                        <w:r>
                          <w:rPr>
                            <w:rFonts w:eastAsia="Times New Roman"/>
                            <w:lang w:val="sk-SK"/>
                          </w:rPr>
                          <w:t>3. Load selected clusters</w:t>
                        </w:r>
                      </w:p>
                    </w:txbxContent>
                  </v:textbox>
                </v:shape>
                <v:shape id="Rovná spojovacia šípka 7" o:spid="_x0000_s1050" type="#_x0000_t32" style="position:absolute;left:23145;top:14668;width:13335;height:1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cpMQAAADaAAAADwAAAGRycy9kb3ducmV2LnhtbESPX2vCMBTF34V9h3AHvmk6UTc6o8hE&#10;UIRJu8Hw7drctWXNTUmi7b79MhB8PJw/P85i1ZtGXMn52rKCp3ECgriwuuZSwefHdvQCwgdkjY1l&#10;UvBLHlbLh8ECU207zuiah1LEEfYpKqhCaFMpfVGRQT+2LXH0vq0zGKJ0pdQOuzhuGjlJkrk0WHMk&#10;VNjSW0XFT34xEbKZZrPD1+E8pWx97M7703twJ6WGj/36FUSgPtzDt/ZOK3iG/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ghykxAAAANoAAAAPAAAAAAAAAAAA&#10;AAAAAKECAABkcnMvZG93bnJldi54bWxQSwUGAAAAAAQABAD5AAAAkgMAAAAA&#10;" strokecolor="#4579b8 [3044]">
                  <v:stroke endarrow="open"/>
                </v:shape>
                <w10:wrap type="topAndBottom"/>
              </v:group>
            </w:pict>
          </mc:Fallback>
        </mc:AlternateContent>
      </w:r>
      <w:r>
        <w:rPr>
          <w:noProof/>
          <w:lang w:val="sk-SK" w:eastAsia="sk-SK"/>
        </w:rPr>
        <mc:AlternateContent>
          <mc:Choice Requires="wps">
            <w:drawing>
              <wp:anchor distT="0" distB="0" distL="114300" distR="114300" simplePos="0" relativeHeight="251662336" behindDoc="0" locked="0" layoutInCell="1" allowOverlap="1" wp14:anchorId="209697BD" wp14:editId="4C47F4EB">
                <wp:simplePos x="0" y="0"/>
                <wp:positionH relativeFrom="column">
                  <wp:posOffset>3719830</wp:posOffset>
                </wp:positionH>
                <wp:positionV relativeFrom="paragraph">
                  <wp:posOffset>728981</wp:posOffset>
                </wp:positionV>
                <wp:extent cx="1552575" cy="285750"/>
                <wp:effectExtent l="0" t="0" r="28575" b="19050"/>
                <wp:wrapNone/>
                <wp:docPr id="307"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85750"/>
                        </a:xfrm>
                        <a:prstGeom prst="rect">
                          <a:avLst/>
                        </a:prstGeom>
                        <a:solidFill>
                          <a:srgbClr val="FFFFFF"/>
                        </a:solidFill>
                        <a:ln w="9525">
                          <a:solidFill>
                            <a:srgbClr val="000000"/>
                          </a:solidFill>
                          <a:miter lim="800000"/>
                          <a:headEnd/>
                          <a:tailEnd/>
                        </a:ln>
                      </wps:spPr>
                      <wps:txbx>
                        <w:txbxContent>
                          <w:p w:rsidR="00700D55" w:rsidRPr="00700D55" w:rsidRDefault="00700D55" w:rsidP="00700D55">
                            <w:pPr>
                              <w:rPr>
                                <w:lang w:val="sk-SK"/>
                              </w:rPr>
                            </w:pPr>
                            <w:r>
                              <w:rPr>
                                <w:lang w:val="sk-SK"/>
                              </w:rPr>
                              <w:t>1.Select the ini</w:t>
                            </w:r>
                            <w:r w:rsidRPr="00700D55">
                              <w:rPr>
                                <w:lang w:val="sk-SK"/>
                              </w:rPr>
                              <w:t xml:space="preserv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Blok textu 2" o:spid="_x0000_s1051" type="#_x0000_t202" style="position:absolute;left:0;text-align:left;margin-left:292.9pt;margin-top:57.4pt;width:122.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">
                <v:textbox>
                  <w:txbxContent>
                    <w:p w:rsidR="00700D55" w:rsidRPr="00700D55" w:rsidRDefault="00700D55" w:rsidP="00700D55">
                      <w:pPr>
                        <w:rPr>
                          <w:lang w:val="sk-SK"/>
                        </w:rPr>
                      </w:pPr>
                      <w:r>
                        <w:rPr>
                          <w:lang w:val="sk-SK"/>
                        </w:rPr>
                        <w:t>1.Select the ini</w:t>
                      </w:r>
                      <w:r w:rsidRPr="00700D55">
                        <w:rPr>
                          <w:lang w:val="sk-SK"/>
                        </w:rPr>
                        <w:t xml:space="preserve"> file</w:t>
                      </w:r>
                    </w:p>
                  </w:txbxContent>
                </v:textbox>
              </v:shape>
            </w:pict>
          </mc:Fallback>
        </mc:AlternateContent>
      </w:r>
      <w:r w:rsidR="00800C1B">
        <w:t>To view clusters</w:t>
      </w:r>
      <w:r w:rsidR="00E5377F">
        <w:t>,</w:t>
      </w:r>
      <w:r w:rsidR="00800C1B">
        <w:t xml:space="preserve"> we run the viewer and either type the path to </w:t>
      </w:r>
      <w:proofErr w:type="gramStart"/>
      <w:r w:rsidR="00800C1B">
        <w:t xml:space="preserve">our </w:t>
      </w:r>
      <w:r w:rsidR="00800C1B" w:rsidRPr="002328FC">
        <w:rPr>
          <w:rFonts w:ascii="Consolas" w:hAnsi="Consolas" w:cs="Consolas"/>
        </w:rPr>
        <w:t>.ini</w:t>
      </w:r>
      <w:proofErr w:type="gramEnd"/>
      <w:r w:rsidR="00800C1B">
        <w:t xml:space="preserve"> file or click </w:t>
      </w:r>
      <w:r w:rsidR="00E5377F">
        <w:t>the</w:t>
      </w:r>
      <w:r w:rsidR="00800C1B">
        <w:t xml:space="preserve"> </w:t>
      </w:r>
      <w:r w:rsidR="00800C1B" w:rsidRPr="002328FC">
        <w:rPr>
          <w:rFonts w:ascii="Consolas" w:hAnsi="Consolas" w:cs="Consolas"/>
          <w:lang w:val="en-US"/>
        </w:rPr>
        <w:t>Browse</w:t>
      </w:r>
      <w:r w:rsidR="00800C1B">
        <w:rPr>
          <w:lang w:val="en-US"/>
        </w:rPr>
        <w:t xml:space="preserve"> button, select the desired </w:t>
      </w:r>
      <w:r w:rsidR="00800C1B" w:rsidRPr="00DF2745">
        <w:rPr>
          <w:rFonts w:ascii="Consolas" w:hAnsi="Consolas" w:cs="Consolas"/>
        </w:rPr>
        <w:t>.ini</w:t>
      </w:r>
      <w:r w:rsidR="00800C1B">
        <w:t xml:space="preserve"> file and click </w:t>
      </w:r>
      <w:r w:rsidR="00E5377F">
        <w:t xml:space="preserve">the </w:t>
      </w:r>
      <w:r w:rsidR="00800C1B" w:rsidRPr="002328FC">
        <w:rPr>
          <w:rFonts w:ascii="Consolas" w:hAnsi="Consolas" w:cs="Consolas"/>
        </w:rPr>
        <w:t>Load Clusters</w:t>
      </w:r>
      <w:r w:rsidR="00800C1B">
        <w:t xml:space="preserve"> button</w:t>
      </w:r>
      <w:r w:rsidR="00800C1B">
        <w:rPr>
          <w:lang w:val="en-US"/>
        </w:rPr>
        <w:t>.</w:t>
      </w:r>
    </w:p>
    <w:p w:rsidR="00670F0E" w:rsidRDefault="00670F0E" w:rsidP="002312D3">
      <w:pPr>
        <w:spacing w:line="360" w:lineRule="auto"/>
        <w:ind w:firstLine="567"/>
        <w:jc w:val="both"/>
        <w:rPr>
          <w:lang w:val="en-US"/>
        </w:rPr>
      </w:pPr>
    </w:p>
    <w:p w:rsidR="00E5377F" w:rsidRDefault="00800C1B" w:rsidP="002312D3">
      <w:pPr>
        <w:spacing w:line="360" w:lineRule="auto"/>
        <w:ind w:firstLine="567"/>
        <w:jc w:val="both"/>
        <w:rPr>
          <w:lang w:val="en-US"/>
        </w:rPr>
      </w:pPr>
      <w:r>
        <w:rPr>
          <w:lang w:val="en-US"/>
        </w:rPr>
        <w:t xml:space="preserve"> If the message “</w:t>
      </w:r>
      <w:r w:rsidRPr="0034793C">
        <w:rPr>
          <w:lang w:val="en-US"/>
        </w:rPr>
        <w:t>File was loaded successfully</w:t>
      </w:r>
      <w:r>
        <w:rPr>
          <w:lang w:val="en-US"/>
        </w:rPr>
        <w:t>”</w:t>
      </w:r>
      <w:r>
        <w:rPr>
          <w:i/>
          <w:lang w:val="en-US"/>
        </w:rPr>
        <w:t xml:space="preserve"> </w:t>
      </w:r>
      <w:r>
        <w:rPr>
          <w:lang w:val="en-US"/>
        </w:rPr>
        <w:t>appears, it means that our collection of clusters is now ready for viewing. If we do not see this message</w:t>
      </w:r>
      <w:r w:rsidR="00E5377F">
        <w:rPr>
          <w:lang w:val="en-US"/>
        </w:rPr>
        <w:t>,</w:t>
      </w:r>
      <w:r>
        <w:rPr>
          <w:lang w:val="en-US"/>
        </w:rPr>
        <w:t xml:space="preserve"> it means that a problem occurred during </w:t>
      </w:r>
      <w:r w:rsidR="00E5377F">
        <w:rPr>
          <w:lang w:val="en-US"/>
        </w:rPr>
        <w:t xml:space="preserve">the </w:t>
      </w:r>
      <w:r>
        <w:rPr>
          <w:lang w:val="en-US"/>
        </w:rPr>
        <w:t>loading of the file</w:t>
      </w:r>
      <w:r w:rsidR="00E5377F">
        <w:rPr>
          <w:lang w:val="en-US"/>
        </w:rPr>
        <w:t>. The error is further specified by the given message</w:t>
      </w:r>
      <w:r>
        <w:rPr>
          <w:lang w:val="en-US"/>
        </w:rPr>
        <w:t>. Some of the common causes are:</w:t>
      </w:r>
    </w:p>
    <w:p w:rsidR="00800C1B" w:rsidRPr="00E5377F" w:rsidRDefault="00800C1B" w:rsidP="002312D3">
      <w:pPr>
        <w:pStyle w:val="Odsekzoznamu"/>
        <w:numPr>
          <w:ilvl w:val="0"/>
          <w:numId w:val="4"/>
        </w:numPr>
        <w:spacing w:line="360" w:lineRule="auto"/>
        <w:jc w:val="both"/>
        <w:rPr>
          <w:rFonts w:ascii="Courier New" w:hAnsi="Courier New" w:cs="Courier New"/>
        </w:rPr>
      </w:pPr>
      <w:r w:rsidRPr="00E5377F">
        <w:rPr>
          <w:rFonts w:ascii="Consolas" w:hAnsi="Consolas" w:cs="Consolas"/>
        </w:rPr>
        <w:t>.ini</w:t>
      </w:r>
      <w:r>
        <w:t xml:space="preserve"> file does not exist or is inaccessible</w:t>
      </w:r>
    </w:p>
    <w:p w:rsidR="00800C1B" w:rsidRPr="001C6923" w:rsidRDefault="00E5377F" w:rsidP="002312D3">
      <w:pPr>
        <w:numPr>
          <w:ilvl w:val="0"/>
          <w:numId w:val="4"/>
        </w:numPr>
        <w:spacing w:line="360" w:lineRule="auto"/>
        <w:jc w:val="both"/>
        <w:rPr>
          <w:rFonts w:ascii="Courier New" w:hAnsi="Courier New" w:cs="Courier New"/>
        </w:rPr>
      </w:pPr>
      <w:r>
        <w:rPr>
          <w:rFonts w:ascii="Consolas" w:hAnsi="Consolas" w:cs="Consolas"/>
          <w:lang w:val="en-US"/>
        </w:rPr>
        <w:t xml:space="preserve"> </w:t>
      </w:r>
      <w:r w:rsidR="00800C1B" w:rsidRPr="002328FC">
        <w:rPr>
          <w:rFonts w:ascii="Consolas" w:hAnsi="Consolas" w:cs="Consolas"/>
          <w:lang w:val="en-US"/>
        </w:rPr>
        <w:t>.cl</w:t>
      </w:r>
      <w:r w:rsidR="00800C1B">
        <w:rPr>
          <w:lang w:val="en-US"/>
        </w:rPr>
        <w:t xml:space="preserve"> and </w:t>
      </w:r>
      <w:r w:rsidR="00800C1B" w:rsidRPr="002328FC">
        <w:rPr>
          <w:rFonts w:ascii="Consolas" w:hAnsi="Consolas" w:cs="Consolas"/>
          <w:lang w:val="en-US"/>
        </w:rPr>
        <w:t>.px</w:t>
      </w:r>
      <w:r w:rsidR="00800C1B">
        <w:rPr>
          <w:lang w:val="en-US"/>
        </w:rPr>
        <w:t xml:space="preserve"> files referenced by the </w:t>
      </w:r>
      <w:r w:rsidR="00800C1B" w:rsidRPr="002328FC">
        <w:rPr>
          <w:rFonts w:ascii="Consolas" w:hAnsi="Consolas" w:cs="Consolas"/>
        </w:rPr>
        <w:t>.ini</w:t>
      </w:r>
      <w:r w:rsidR="00800C1B">
        <w:t xml:space="preserve"> file do not exist or are inaccessible</w:t>
      </w:r>
    </w:p>
    <w:p w:rsidR="00800C1B" w:rsidRPr="00674557" w:rsidRDefault="00800C1B" w:rsidP="002312D3">
      <w:pPr>
        <w:numPr>
          <w:ilvl w:val="0"/>
          <w:numId w:val="4"/>
        </w:numPr>
        <w:spacing w:line="360" w:lineRule="auto"/>
        <w:jc w:val="both"/>
        <w:rPr>
          <w:rFonts w:ascii="Courier New" w:hAnsi="Courier New" w:cs="Courier New"/>
        </w:rPr>
      </w:pPr>
      <w:r w:rsidRPr="002328FC">
        <w:rPr>
          <w:rFonts w:ascii="Consolas" w:hAnsi="Consolas" w:cs="Consolas"/>
        </w:rPr>
        <w:t>.</w:t>
      </w:r>
      <w:proofErr w:type="gramStart"/>
      <w:r w:rsidRPr="002328FC">
        <w:rPr>
          <w:rFonts w:ascii="Consolas" w:hAnsi="Consolas" w:cs="Consolas"/>
        </w:rPr>
        <w:t>cl</w:t>
      </w:r>
      <w:r>
        <w:t xml:space="preserve">, </w:t>
      </w:r>
      <w:r w:rsidRPr="002328FC">
        <w:rPr>
          <w:rFonts w:ascii="Consolas" w:hAnsi="Consolas" w:cs="Consolas"/>
          <w:lang w:val="en-US"/>
        </w:rPr>
        <w:t>.px</w:t>
      </w:r>
      <w:proofErr w:type="gramEnd"/>
      <w:r w:rsidRPr="002328FC">
        <w:rPr>
          <w:rFonts w:ascii="Consolas" w:hAnsi="Consolas" w:cs="Consolas"/>
          <w:lang w:val="en-US"/>
        </w:rPr>
        <w:t xml:space="preserve"> </w:t>
      </w:r>
      <w:r>
        <w:rPr>
          <w:lang w:val="en-US"/>
        </w:rPr>
        <w:t xml:space="preserve">or </w:t>
      </w:r>
      <w:r w:rsidRPr="002328FC">
        <w:rPr>
          <w:rFonts w:ascii="Consolas" w:hAnsi="Consolas" w:cs="Consolas"/>
          <w:lang w:val="en-US"/>
        </w:rPr>
        <w:t>.ini</w:t>
      </w:r>
      <w:r>
        <w:rPr>
          <w:rFonts w:ascii="Courier New" w:hAnsi="Courier New" w:cs="Courier New"/>
          <w:lang w:val="en-US"/>
        </w:rPr>
        <w:t xml:space="preserve"> </w:t>
      </w:r>
      <w:r>
        <w:rPr>
          <w:lang w:val="en-US"/>
        </w:rPr>
        <w:t>file is not in the correct format</w:t>
      </w:r>
    </w:p>
    <w:p w:rsidR="00800C1B" w:rsidRDefault="00800C1B" w:rsidP="002312D3">
      <w:pPr>
        <w:spacing w:line="360" w:lineRule="auto"/>
        <w:ind w:firstLine="567"/>
        <w:jc w:val="both"/>
        <w:rPr>
          <w:lang w:val="en-US"/>
        </w:rPr>
      </w:pPr>
      <w:r>
        <w:rPr>
          <w:lang w:val="en-US"/>
        </w:rPr>
        <w:t xml:space="preserve">The image displays the energy of each pixel logarithmically mapped to the color spectrum starting from white (for pixels with energy </w:t>
      </w:r>
      <w:r w:rsidR="00E5377F">
        <w:rPr>
          <w:lang w:val="en-US"/>
        </w:rPr>
        <w:t>below</w:t>
      </w:r>
      <w:r>
        <w:rPr>
          <w:lang w:val="en-US"/>
        </w:rPr>
        <w:t xml:space="preserve"> 2eV) through yellow (for pixels with energy greater than 2eV and less than 15eV) to orange and red (pixels with energy up to 500eV). If the same pixel is hit twice in the cluster, the pixel with more energy is displayed. </w:t>
      </w:r>
    </w:p>
    <w:p w:rsidR="00C66597" w:rsidRPr="00C66597" w:rsidRDefault="00C904C9" w:rsidP="00C66597">
      <w:pPr>
        <w:spacing w:line="360" w:lineRule="auto"/>
        <w:ind w:firstLine="567"/>
        <w:jc w:val="both"/>
        <w:rPr>
          <w:lang w:val="en-US"/>
        </w:rPr>
      </w:pPr>
      <w:r>
        <w:rPr>
          <w:noProof/>
          <w:lang w:val="sk-SK" w:eastAsia="sk-SK"/>
        </w:rPr>
        <mc:AlternateContent>
          <mc:Choice Requires="wpc">
            <w:drawing>
              <wp:inline distT="0" distB="0" distL="0" distR="0" wp14:anchorId="23FA20C7" wp14:editId="4DC84623">
                <wp:extent cx="5486400" cy="3200400"/>
                <wp:effectExtent l="0" t="0" r="0" b="0"/>
                <wp:docPr id="10" name="Kresliace plátno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2" name="Obrázok 32"/>
                          <pic:cNvPicPr/>
                        </pic:nvPicPr>
                        <pic:blipFill>
                          <a:blip r:embed="rId13">
                            <a:extLst>
                              <a:ext uri="{28A0092B-C50C-407E-A947-70E740481C1C}">
                                <a14:useLocalDpi xmlns:a14="http://schemas.microsoft.com/office/drawing/2010/main" val="0"/>
                              </a:ext>
                            </a:extLst>
                          </a:blip>
                          <a:stretch>
                            <a:fillRect/>
                          </a:stretch>
                        </pic:blipFill>
                        <pic:spPr>
                          <a:xfrm>
                            <a:off x="114301" y="19051"/>
                            <a:ext cx="2876550" cy="3105150"/>
                          </a:xfrm>
                          <a:prstGeom prst="rect">
                            <a:avLst/>
                          </a:prstGeom>
                        </pic:spPr>
                      </pic:pic>
                      <wps:wsp>
                        <wps:cNvPr id="35" name="Blok textu 2"/>
                        <wps:cNvSpPr txBox="1">
                          <a:spLocks noChangeArrowheads="1"/>
                        </wps:cNvSpPr>
                        <wps:spPr bwMode="auto">
                          <a:xfrm>
                            <a:off x="3437550" y="180000"/>
                            <a:ext cx="1552575" cy="524510"/>
                          </a:xfrm>
                          <a:prstGeom prst="rect">
                            <a:avLst/>
                          </a:prstGeom>
                          <a:solidFill>
                            <a:srgbClr val="FFFFFF"/>
                          </a:solidFill>
                          <a:ln w="9525">
                            <a:solidFill>
                              <a:srgbClr val="000000"/>
                            </a:solidFill>
                            <a:miter lim="800000"/>
                            <a:headEnd/>
                            <a:tailEnd/>
                          </a:ln>
                        </wps:spPr>
                        <wps:txbx>
                          <w:txbxContent>
                            <w:p w:rsidR="00C904C9" w:rsidRDefault="00C904C9" w:rsidP="00C904C9">
                              <w:pPr>
                                <w:pStyle w:val="Normlnywebov"/>
                                <w:spacing w:before="0" w:beforeAutospacing="0" w:after="0" w:afterAutospacing="0"/>
                              </w:pPr>
                              <w:r>
                                <w:rPr>
                                  <w:rFonts w:eastAsia="Times New Roman"/>
                                </w:rPr>
                                <w:t>Pixel Energy around 3keV</w:t>
                              </w:r>
                            </w:p>
                          </w:txbxContent>
                        </wps:txbx>
                        <wps:bodyPr rot="0" vert="horz" wrap="square" lIns="91440" tIns="45720" rIns="91440" bIns="45720" anchor="t" anchorCtr="0">
                          <a:noAutofit/>
                        </wps:bodyPr>
                      </wps:wsp>
                      <wps:wsp>
                        <wps:cNvPr id="36" name="Blok textu 2"/>
                        <wps:cNvSpPr txBox="1">
                          <a:spLocks noChangeArrowheads="1"/>
                        </wps:cNvSpPr>
                        <wps:spPr bwMode="auto">
                          <a:xfrm>
                            <a:off x="3437550" y="875325"/>
                            <a:ext cx="1552575" cy="524510"/>
                          </a:xfrm>
                          <a:prstGeom prst="rect">
                            <a:avLst/>
                          </a:prstGeom>
                          <a:solidFill>
                            <a:srgbClr val="FFFFFF"/>
                          </a:solidFill>
                          <a:ln w="9525">
                            <a:solidFill>
                              <a:srgbClr val="000000"/>
                            </a:solidFill>
                            <a:miter lim="800000"/>
                            <a:headEnd/>
                            <a:tailEnd/>
                          </a:ln>
                        </wps:spPr>
                        <wps:txbx>
                          <w:txbxContent>
                            <w:p w:rsidR="00C904C9" w:rsidRDefault="00C904C9" w:rsidP="00C904C9">
                              <w:pPr>
                                <w:pStyle w:val="Normlnywebov"/>
                                <w:spacing w:before="0" w:beforeAutospacing="0" w:after="0" w:afterAutospacing="0"/>
                              </w:pPr>
                              <w:r>
                                <w:rPr>
                                  <w:rFonts w:eastAsia="Times New Roman"/>
                                </w:rPr>
                                <w:t>Pixel Energy around 20keV</w:t>
                              </w:r>
                            </w:p>
                            <w:p w:rsidR="00C904C9" w:rsidRDefault="00C904C9" w:rsidP="00C904C9">
                              <w:pPr>
                                <w:pStyle w:val="Normlnywebov"/>
                                <w:spacing w:before="0" w:beforeAutospacing="0" w:after="0" w:afterAutospacing="0"/>
                              </w:pPr>
                            </w:p>
                          </w:txbxContent>
                        </wps:txbx>
                        <wps:bodyPr rot="0" vert="horz" wrap="square" lIns="91440" tIns="45720" rIns="91440" bIns="45720" anchor="t" anchorCtr="0">
                          <a:noAutofit/>
                        </wps:bodyPr>
                      </wps:wsp>
                      <wps:wsp>
                        <wps:cNvPr id="37" name="Blok textu 2"/>
                        <wps:cNvSpPr txBox="1">
                          <a:spLocks noChangeArrowheads="1"/>
                        </wps:cNvSpPr>
                        <wps:spPr bwMode="auto">
                          <a:xfrm>
                            <a:off x="3437550" y="1560150"/>
                            <a:ext cx="1552575" cy="524510"/>
                          </a:xfrm>
                          <a:prstGeom prst="rect">
                            <a:avLst/>
                          </a:prstGeom>
                          <a:solidFill>
                            <a:srgbClr val="FFFFFF"/>
                          </a:solidFill>
                          <a:ln w="9525">
                            <a:solidFill>
                              <a:srgbClr val="000000"/>
                            </a:solidFill>
                            <a:miter lim="800000"/>
                            <a:headEnd/>
                            <a:tailEnd/>
                          </a:ln>
                        </wps:spPr>
                        <wps:txbx>
                          <w:txbxContent>
                            <w:p w:rsidR="00C904C9" w:rsidRDefault="003B5FB5" w:rsidP="00C904C9">
                              <w:pPr>
                                <w:pStyle w:val="Normlnywebov"/>
                                <w:spacing w:before="0" w:beforeAutospacing="0" w:after="0" w:afterAutospacing="0"/>
                              </w:pPr>
                              <w:r>
                                <w:rPr>
                                  <w:rFonts w:eastAsia="Times New Roman"/>
                                </w:rPr>
                                <w:t>Energy more than 200</w:t>
                              </w:r>
                              <w:r w:rsidR="00C904C9">
                                <w:rPr>
                                  <w:rFonts w:eastAsia="Times New Roman"/>
                                </w:rPr>
                                <w:t>keV</w:t>
                              </w:r>
                            </w:p>
                            <w:p w:rsidR="00C904C9" w:rsidRDefault="00C904C9" w:rsidP="00C904C9">
                              <w:pPr>
                                <w:pStyle w:val="Normlnywebov"/>
                                <w:spacing w:before="0" w:beforeAutospacing="0" w:after="0" w:afterAutospacing="0"/>
                              </w:pPr>
                            </w:p>
                          </w:txbxContent>
                        </wps:txbx>
                        <wps:bodyPr rot="0" vert="horz" wrap="square" lIns="91440" tIns="45720" rIns="91440" bIns="45720" anchor="t" anchorCtr="0">
                          <a:noAutofit/>
                        </wps:bodyPr>
                      </wps:wsp>
                      <wps:wsp>
                        <wps:cNvPr id="11" name="Rovná spojovacia šípka 11"/>
                        <wps:cNvCnPr/>
                        <wps:spPr>
                          <a:xfrm flipH="1">
                            <a:off x="2124075" y="428625"/>
                            <a:ext cx="1313475" cy="1495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Rovná spojovacia šípka 12"/>
                        <wps:cNvCnPr>
                          <a:stCxn id="36" idx="1"/>
                        </wps:cNvCnPr>
                        <wps:spPr>
                          <a:xfrm flipH="1">
                            <a:off x="2124075" y="1137580"/>
                            <a:ext cx="1313475" cy="10531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Rovná spojovacia šípka 13"/>
                        <wps:cNvCnPr/>
                        <wps:spPr>
                          <a:xfrm flipH="1">
                            <a:off x="2124075" y="1809750"/>
                            <a:ext cx="131347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10" o:spid="_x0000_s1052"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">
                <v:shape id="_x0000_s1053" type="#_x0000_t75" style="position:absolute;width:54864;height:32004;visibility:visible;mso-wrap-style:square">
                  <v:fill o:detectmouseclick="t"/>
                  <v:path o:connecttype="none"/>
                </v:shape>
                <v:shape id="Obrázok 32" o:spid="_x0000_s1054" type="#_x0000_t75" style="position:absolute;left:1143;top:190;width:28765;height:31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0hnQfFAAAA2wAAAA8AAABkcnMvZG93bnJldi54bWxEj91qwkAUhO8F32E5hd6IbpqClTSriFCw&#10;F0L9eYBD9jRJkz0bd1eNefpuQejlMDPfMPmqN624kvO1ZQUvswQEcWF1zaWC0/FjugDhA7LG1jIp&#10;uJOH1XI8yjHT9sZ7uh5CKSKEfYYKqhC6TEpfVGTQz2xHHL1v6wyGKF0ptcNbhJtWpkkylwZrjgsV&#10;drSpqGgOF6Ogd0O6+fyanM/NfDhq3P282cWg1PNTv34HEagP/+FHe6sVvKbw9yX+ALn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9IZ0HxQAAANsAAAAPAAAAAAAAAAAAAAAA&#10;AJ8CAABkcnMvZG93bnJldi54bWxQSwUGAAAAAAQABAD3AAAAkQMAAAAA&#10;">
                  <v:imagedata r:id="rId14" o:title=""/>
                </v:shape>
                <v:shape id="_x0000_s1055" type="#_x0000_t202" style="position:absolute;left:34375;top:1800;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VzLsUA&#10;AADbAAAADwAAAGRycy9kb3ducmV2LnhtbESPQWvCQBSE74X+h+UVvIhuqjZqdJVSUPRmVdrrI/tM&#10;QrNv091tTP99VxB6HGbmG2a57kwtWnK+sqzgeZiAIM6trrhQcD5tBjMQPiBrrC2Tgl/ysF49Piwx&#10;0/bK79QeQyEihH2GCsoQmkxKn5dk0A9tQxy9i3UGQ5SukNrhNcJNLUdJkkqDFceFEht6Kyn/Ov4Y&#10;BbPJrv30+/HhI08v9Tz0p+322ynVe+peFyACdeE/fG/vtILxC9y+xB8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tXMuxQAAANsAAAAPAAAAAAAAAAAAAAAAAJgCAABkcnMv&#10;ZG93bnJldi54bWxQSwUGAAAAAAQABAD1AAAAigMAAAAA&#10;">
                  <v:textbox>
                    <w:txbxContent>
                      <w:p w:rsidR="00C904C9" w:rsidRDefault="00C904C9" w:rsidP="00C904C9">
                        <w:pPr>
                          <w:pStyle w:val="Normlnywebov"/>
                          <w:spacing w:before="0" w:beforeAutospacing="0" w:after="0" w:afterAutospacing="0"/>
                        </w:pPr>
                        <w:r>
                          <w:rPr>
                            <w:rFonts w:eastAsia="Times New Roman"/>
                          </w:rPr>
                          <w:t>Pixel Energy around 3keV</w:t>
                        </w:r>
                      </w:p>
                    </w:txbxContent>
                  </v:textbox>
                </v:shape>
                <v:shape id="_x0000_s1056" type="#_x0000_t202" style="position:absolute;left:34375;top:8753;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tWcUA&#10;AADbAAAADwAAAGRycy9kb3ducmV2LnhtbESPT2vCQBTE7wW/w/IKXkrd+IdUo6sUocXeNC3t9ZF9&#10;JqHZt+nuGuO3dwuCx2FmfsOsNr1pREfO15YVjEcJCOLC6ppLBV+fb89zED4ga2wsk4ILedisBw8r&#10;zLQ984G6PJQiQthnqKAKoc2k9EVFBv3ItsTRO1pnMETpSqkdniPcNHKSJKk0WHNcqLClbUXFb34y&#10;CuazXffjP6b77yI9Novw9NK9/zmlho/96xJEoD7cw7f2TiuYpvD/Jf4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Z+1ZxQAAANsAAAAPAAAAAAAAAAAAAAAAAJgCAABkcnMv&#10;ZG93bnJldi54bWxQSwUGAAAAAAQABAD1AAAAigMAAAAA&#10;">
                  <v:textbox>
                    <w:txbxContent>
                      <w:p w:rsidR="00C904C9" w:rsidRDefault="00C904C9" w:rsidP="00C904C9">
                        <w:pPr>
                          <w:pStyle w:val="Normlnywebov"/>
                          <w:spacing w:before="0" w:beforeAutospacing="0" w:after="0" w:afterAutospacing="0"/>
                        </w:pPr>
                        <w:r>
                          <w:rPr>
                            <w:rFonts w:eastAsia="Times New Roman"/>
                          </w:rPr>
                          <w:t>Pixel Energy around 20keV</w:t>
                        </w:r>
                      </w:p>
                      <w:p w:rsidR="00C904C9" w:rsidRDefault="00C904C9" w:rsidP="00C904C9">
                        <w:pPr>
                          <w:pStyle w:val="Normlnywebov"/>
                          <w:spacing w:before="0" w:beforeAutospacing="0" w:after="0" w:afterAutospacing="0"/>
                        </w:pPr>
                      </w:p>
                    </w:txbxContent>
                  </v:textbox>
                </v:shape>
                <v:shape id="_x0000_s1057" type="#_x0000_t202" style="position:absolute;left:34375;top:15601;width:15526;height:5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tIwsUA&#10;AADbAAAADwAAAGRycy9kb3ducmV2LnhtbESPT2sCMRTE74V+h/CEXopmW0XtdqNIQdFba0Wvj83b&#10;P7h5WZN03X77RhB6HGbmN0y27E0jOnK+tqzgZZSAIM6trrlUcPheD+cgfEDW2FgmBb/kYbl4fMgw&#10;1fbKX9TtQykihH2KCqoQ2lRKn1dk0I9sSxy9wjqDIUpXSu3wGuGmka9JMpUGa44LFbb0UVF+3v8Y&#10;BfPJtjv53fjzmE+L5i08z7rNxSn1NOhX7yAC9eE/fG9vtYLxDG5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0jCxQAAANsAAAAPAAAAAAAAAAAAAAAAAJgCAABkcnMv&#10;ZG93bnJldi54bWxQSwUGAAAAAAQABAD1AAAAigMAAAAA&#10;">
                  <v:textbox>
                    <w:txbxContent>
                      <w:p w:rsidR="00C904C9" w:rsidRDefault="003B5FB5" w:rsidP="00C904C9">
                        <w:pPr>
                          <w:pStyle w:val="Normlnywebov"/>
                          <w:spacing w:before="0" w:beforeAutospacing="0" w:after="0" w:afterAutospacing="0"/>
                        </w:pPr>
                        <w:r>
                          <w:rPr>
                            <w:rFonts w:eastAsia="Times New Roman"/>
                          </w:rPr>
                          <w:t>Energy more than 200</w:t>
                        </w:r>
                        <w:r w:rsidR="00C904C9">
                          <w:rPr>
                            <w:rFonts w:eastAsia="Times New Roman"/>
                          </w:rPr>
                          <w:t>keV</w:t>
                        </w:r>
                      </w:p>
                      <w:p w:rsidR="00C904C9" w:rsidRDefault="00C904C9" w:rsidP="00C904C9">
                        <w:pPr>
                          <w:pStyle w:val="Normlnywebov"/>
                          <w:spacing w:before="0" w:beforeAutospacing="0" w:after="0" w:afterAutospacing="0"/>
                        </w:pPr>
                      </w:p>
                    </w:txbxContent>
                  </v:textbox>
                </v:shape>
                <v:shape id="Rovná spojovacia šípka 11" o:spid="_x0000_s1058" type="#_x0000_t32" style="position:absolute;left:21240;top:4286;width:13135;height:149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rQQ8UAAADbAAAADwAAAGRycy9kb3ducmV2LnhtbESPQWvCQBCF74L/YRnBm24ULSV1FVEE&#10;i2CJCsXbmJ0modnZsLs18d+7hUJvM7w373uzWHWmFndyvrKsYDJOQBDnVldcKLicd6NXED4ga6wt&#10;k4IHeVgt+70Fptq2nNH9FAoRQ9inqKAMoUml9HlJBv3YNsRR+7LOYIirK6R22MZwU8tpkrxIgxVH&#10;QokNbUrKv08/JkK2s2x++DzcZpStP9rb+/UY3FWp4aBbv4EI1IV/89/1Xsf6E/j9JQ4gl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CrQQ8UAAADbAAAADwAAAAAAAAAA&#10;AAAAAAChAgAAZHJzL2Rvd25yZXYueG1sUEsFBgAAAAAEAAQA+QAAAJMDAAAAAA==&#10;" strokecolor="#4579b8 [3044]">
                  <v:stroke endarrow="open"/>
                </v:shape>
                <v:shape id="Rovná spojovacia šípka 12" o:spid="_x0000_s1059" type="#_x0000_t32" style="position:absolute;left:21240;top:11375;width:13135;height:1053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hONMUAAADbAAAADwAAAGRycy9kb3ducmV2LnhtbESPQWvCQBCF7wX/wzKF3uqmYovEbEQs&#10;hRZBiS2ItzE7JsHsbNjdmvTfu0LB2wzvzfveZIvBtOJCzjeWFbyMExDEpdUNVwp+vj+eZyB8QNbY&#10;WiYFf+RhkY8eMky17bmgyy5UIoawT1FBHUKXSunLmgz6se2Io3ayzmCIq6ukdtjHcNPKSZK8SYMN&#10;R0KNHa1qKs+7XxMh79Pidb1fH6dULLf98euwCe6g1NPjsJyDCDSEu/n/+lPH+hO4/RIH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hONMUAAADbAAAADwAAAAAAAAAA&#10;AAAAAAChAgAAZHJzL2Rvd25yZXYueG1sUEsFBgAAAAAEAAQA+QAAAJMDAAAAAA==&#10;" strokecolor="#4579b8 [3044]">
                  <v:stroke endarrow="open"/>
                </v:shape>
                <v:shape id="Rovná spojovacia šípka 13" o:spid="_x0000_s1060" type="#_x0000_t32" style="position:absolute;left:21240;top:18097;width:13135;height:5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w10:anchorlock/>
              </v:group>
            </w:pict>
          </mc:Fallback>
        </mc:AlternateContent>
      </w:r>
    </w:p>
    <w:p w:rsidR="00C66597" w:rsidRDefault="00C66597" w:rsidP="002312D3">
      <w:pPr>
        <w:jc w:val="both"/>
        <w:rPr>
          <w:b/>
          <w:i/>
          <w:sz w:val="28"/>
          <w:szCs w:val="28"/>
        </w:rPr>
      </w:pPr>
    </w:p>
    <w:p w:rsidR="00800C1B" w:rsidRDefault="00800C1B" w:rsidP="002312D3">
      <w:pPr>
        <w:jc w:val="both"/>
        <w:rPr>
          <w:b/>
          <w:i/>
          <w:sz w:val="28"/>
          <w:szCs w:val="28"/>
        </w:rPr>
      </w:pPr>
      <w:r w:rsidRPr="00211F76">
        <w:rPr>
          <w:b/>
          <w:i/>
          <w:sz w:val="28"/>
          <w:szCs w:val="28"/>
        </w:rPr>
        <w:t>Browsing</w:t>
      </w:r>
    </w:p>
    <w:p w:rsidR="00670F0E" w:rsidRPr="00211F76" w:rsidRDefault="00C66597" w:rsidP="002312D3">
      <w:pPr>
        <w:jc w:val="both"/>
        <w:rPr>
          <w:b/>
          <w:i/>
          <w:sz w:val="28"/>
          <w:szCs w:val="28"/>
        </w:rPr>
      </w:pPr>
      <w:r>
        <w:rPr>
          <w:noProof/>
          <w:lang w:val="sk-SK" w:eastAsia="sk-SK"/>
        </w:rPr>
        <w:drawing>
          <wp:anchor distT="0" distB="0" distL="114300" distR="114300" simplePos="0" relativeHeight="251673600" behindDoc="0" locked="0" layoutInCell="1" allowOverlap="1" wp14:anchorId="11FD08F4" wp14:editId="334D43A5">
            <wp:simplePos x="0" y="0"/>
            <wp:positionH relativeFrom="column">
              <wp:posOffset>3681730</wp:posOffset>
            </wp:positionH>
            <wp:positionV relativeFrom="paragraph">
              <wp:posOffset>133985</wp:posOffset>
            </wp:positionV>
            <wp:extent cx="1924050" cy="1971040"/>
            <wp:effectExtent l="0" t="0" r="0" b="0"/>
            <wp:wrapSquare wrapText="bothSides"/>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2.png"/>
                    <pic:cNvPicPr/>
                  </pic:nvPicPr>
                  <pic:blipFill>
                    <a:blip r:embed="rId15">
                      <a:extLst>
                        <a:ext uri="{28A0092B-C50C-407E-A947-70E740481C1C}">
                          <a14:useLocalDpi xmlns:a14="http://schemas.microsoft.com/office/drawing/2010/main" val="0"/>
                        </a:ext>
                      </a:extLst>
                    </a:blip>
                    <a:stretch>
                      <a:fillRect/>
                    </a:stretch>
                  </pic:blipFill>
                  <pic:spPr>
                    <a:xfrm>
                      <a:off x="0" y="0"/>
                      <a:ext cx="1924050" cy="1971040"/>
                    </a:xfrm>
                    <a:prstGeom prst="rect">
                      <a:avLst/>
                    </a:prstGeom>
                  </pic:spPr>
                </pic:pic>
              </a:graphicData>
            </a:graphic>
            <wp14:sizeRelH relativeFrom="page">
              <wp14:pctWidth>0</wp14:pctWidth>
            </wp14:sizeRelH>
            <wp14:sizeRelV relativeFrom="page">
              <wp14:pctHeight>0</wp14:pctHeight>
            </wp14:sizeRelV>
          </wp:anchor>
        </w:drawing>
      </w:r>
    </w:p>
    <w:p w:rsidR="00800C1B" w:rsidRDefault="00800C1B" w:rsidP="002312D3">
      <w:pPr>
        <w:spacing w:line="360" w:lineRule="auto"/>
        <w:ind w:firstLine="567"/>
        <w:jc w:val="both"/>
      </w:pPr>
      <w:r>
        <w:t>After the cluster collection is loaded</w:t>
      </w:r>
      <w:r w:rsidR="00E5377F">
        <w:t>,</w:t>
      </w:r>
      <w:r>
        <w:t xml:space="preserve"> we can navigate through the collection using </w:t>
      </w:r>
      <w:r w:rsidR="00E5377F">
        <w:t xml:space="preserve">the </w:t>
      </w:r>
      <w:r w:rsidRPr="002328FC">
        <w:rPr>
          <w:rFonts w:ascii="Consolas" w:hAnsi="Consolas" w:cs="Consolas"/>
        </w:rPr>
        <w:t>Previous</w:t>
      </w:r>
      <w:r>
        <w:rPr>
          <w:i/>
        </w:rPr>
        <w:t xml:space="preserve"> </w:t>
      </w:r>
      <w:r>
        <w:t>and</w:t>
      </w:r>
      <w:r w:rsidRPr="002328FC">
        <w:rPr>
          <w:rFonts w:ascii="Consolas" w:hAnsi="Consolas" w:cs="Consolas"/>
        </w:rPr>
        <w:t xml:space="preserve"> Next</w:t>
      </w:r>
      <w:r>
        <w:rPr>
          <w:i/>
        </w:rPr>
        <w:t xml:space="preserve"> </w:t>
      </w:r>
      <w:r>
        <w:t xml:space="preserve">buttons. To find the </w:t>
      </w:r>
      <m:oMath>
        <m:r>
          <w:rPr>
            <w:rFonts w:ascii="Cambria Math" w:hAnsi="Cambria Math"/>
          </w:rPr>
          <m:t>n</m:t>
        </m:r>
      </m:oMath>
      <w:r>
        <w:t>-th cluster in the collection</w:t>
      </w:r>
      <w:r w:rsidR="00E5377F">
        <w:t>,</w:t>
      </w:r>
      <w:r>
        <w:t xml:space="preserve"> we can select the index of the cluster in </w:t>
      </w:r>
      <w:r w:rsidR="00E5377F">
        <w:t xml:space="preserve">the </w:t>
      </w:r>
      <w:r w:rsidRPr="002328FC">
        <w:rPr>
          <w:rFonts w:ascii="Consolas" w:hAnsi="Consolas" w:cs="Consolas"/>
        </w:rPr>
        <w:t>Control Panel</w:t>
      </w:r>
      <w:r>
        <w:t xml:space="preserve"> box and click </w:t>
      </w:r>
      <w:r w:rsidR="00E5377F">
        <w:t xml:space="preserve">the </w:t>
      </w:r>
      <w:r w:rsidRPr="002328FC">
        <w:rPr>
          <w:rFonts w:ascii="Consolas" w:hAnsi="Consolas" w:cs="Consolas"/>
        </w:rPr>
        <w:t>Find</w:t>
      </w:r>
      <w:r>
        <w:rPr>
          <w:i/>
        </w:rPr>
        <w:t xml:space="preserve"> </w:t>
      </w:r>
      <w:r>
        <w:t>button.</w:t>
      </w:r>
    </w:p>
    <w:p w:rsidR="003B5FB5" w:rsidRDefault="003B5FB5" w:rsidP="002312D3">
      <w:pPr>
        <w:spacing w:line="360" w:lineRule="auto"/>
        <w:ind w:firstLine="567"/>
        <w:jc w:val="both"/>
      </w:pPr>
    </w:p>
    <w:p w:rsidR="00800C1B" w:rsidRDefault="00800C1B" w:rsidP="002312D3">
      <w:pPr>
        <w:spacing w:line="360" w:lineRule="auto"/>
        <w:ind w:firstLine="567"/>
        <w:jc w:val="both"/>
      </w:pPr>
    </w:p>
    <w:p w:rsidR="00B428B0" w:rsidRDefault="00B428B0" w:rsidP="002312D3">
      <w:pPr>
        <w:spacing w:line="360" w:lineRule="auto"/>
        <w:jc w:val="both"/>
        <w:rPr>
          <w:b/>
          <w:i/>
          <w:sz w:val="28"/>
        </w:rPr>
      </w:pPr>
    </w:p>
    <w:p w:rsidR="00670F0E" w:rsidRDefault="00800C1B" w:rsidP="002312D3">
      <w:pPr>
        <w:spacing w:line="360" w:lineRule="auto"/>
        <w:jc w:val="both"/>
        <w:rPr>
          <w:b/>
          <w:i/>
          <w:sz w:val="28"/>
        </w:rPr>
      </w:pPr>
      <w:r w:rsidRPr="00A948D7">
        <w:rPr>
          <w:b/>
          <w:i/>
          <w:sz w:val="28"/>
        </w:rPr>
        <w:t>Histograms</w:t>
      </w:r>
    </w:p>
    <w:p w:rsidR="00B428B0" w:rsidRPr="00A948D7" w:rsidRDefault="00B428B0" w:rsidP="002312D3">
      <w:pPr>
        <w:spacing w:line="360" w:lineRule="auto"/>
        <w:jc w:val="both"/>
        <w:rPr>
          <w:b/>
          <w:i/>
          <w:sz w:val="28"/>
        </w:rPr>
      </w:pPr>
    </w:p>
    <w:p w:rsidR="00E5377F" w:rsidRDefault="00800C1B" w:rsidP="002312D3">
      <w:pPr>
        <w:spacing w:line="360" w:lineRule="auto"/>
        <w:ind w:firstLine="567"/>
        <w:jc w:val="both"/>
      </w:pPr>
      <w:r>
        <w:t xml:space="preserve"> Apart from collection browsing, user</w:t>
      </w:r>
      <w:r w:rsidR="00E5377F">
        <w:t>s</w:t>
      </w:r>
      <w:r>
        <w:t xml:space="preserve"> can also view histograms. There are two histo</w:t>
      </w:r>
      <w:r w:rsidR="00E5377F">
        <w:t xml:space="preserve">grams available in the viewer: </w:t>
      </w:r>
    </w:p>
    <w:p w:rsidR="00E5377F" w:rsidRDefault="00E5377F" w:rsidP="002312D3">
      <w:pPr>
        <w:pStyle w:val="Odsekzoznamu"/>
        <w:numPr>
          <w:ilvl w:val="0"/>
          <w:numId w:val="5"/>
        </w:numPr>
        <w:spacing w:line="360" w:lineRule="auto"/>
        <w:jc w:val="both"/>
      </w:pPr>
      <w:r w:rsidRPr="00E5377F">
        <w:rPr>
          <w:rFonts w:ascii="Consolas" w:hAnsi="Consolas" w:cs="Consolas"/>
        </w:rPr>
        <w:t>Collection Histogram</w:t>
      </w:r>
      <w:r w:rsidR="00800C1B">
        <w:t xml:space="preserve"> displays the histogram of the whole collection </w:t>
      </w:r>
      <w:r>
        <w:t>for</w:t>
      </w:r>
      <w:r w:rsidR="00800C1B">
        <w:t xml:space="preserve"> the pixel count attribute.</w:t>
      </w:r>
    </w:p>
    <w:p w:rsidR="003B5FB5" w:rsidRDefault="003B5FB5" w:rsidP="002312D3">
      <w:pPr>
        <w:pStyle w:val="Odsekzoznamu"/>
        <w:spacing w:line="360" w:lineRule="auto"/>
        <w:ind w:left="1287"/>
        <w:jc w:val="both"/>
      </w:pPr>
      <w:r>
        <w:rPr>
          <w:noProof/>
          <w:lang w:val="sk-SK" w:eastAsia="sk-SK"/>
        </w:rPr>
        <w:drawing>
          <wp:inline distT="0" distB="0" distL="0" distR="0" wp14:anchorId="45C27F99" wp14:editId="51A5EDA4">
            <wp:extent cx="4333875" cy="1702116"/>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4.png"/>
                    <pic:cNvPicPr/>
                  </pic:nvPicPr>
                  <pic:blipFill>
                    <a:blip r:embed="rId16">
                      <a:extLst>
                        <a:ext uri="{28A0092B-C50C-407E-A947-70E740481C1C}">
                          <a14:useLocalDpi xmlns:a14="http://schemas.microsoft.com/office/drawing/2010/main" val="0"/>
                        </a:ext>
                      </a:extLst>
                    </a:blip>
                    <a:stretch>
                      <a:fillRect/>
                    </a:stretch>
                  </pic:blipFill>
                  <pic:spPr>
                    <a:xfrm>
                      <a:off x="0" y="0"/>
                      <a:ext cx="4334588" cy="1702396"/>
                    </a:xfrm>
                    <a:prstGeom prst="rect">
                      <a:avLst/>
                    </a:prstGeom>
                  </pic:spPr>
                </pic:pic>
              </a:graphicData>
            </a:graphic>
          </wp:inline>
        </w:drawing>
      </w:r>
    </w:p>
    <w:p w:rsidR="00E5377F" w:rsidRDefault="00800C1B" w:rsidP="002312D3">
      <w:pPr>
        <w:pStyle w:val="Odsekzoznamu"/>
        <w:numPr>
          <w:ilvl w:val="0"/>
          <w:numId w:val="5"/>
        </w:numPr>
        <w:spacing w:line="360" w:lineRule="auto"/>
        <w:jc w:val="both"/>
      </w:pPr>
      <w:r>
        <w:t xml:space="preserve"> </w:t>
      </w:r>
      <w:r w:rsidRPr="00E5377F">
        <w:rPr>
          <w:rFonts w:ascii="Consolas" w:hAnsi="Consolas" w:cs="Consolas"/>
        </w:rPr>
        <w:t>Pixel Histogram</w:t>
      </w:r>
      <w:r>
        <w:t xml:space="preserve"> represents the histogram of the pixels of the currently viewed cluster </w:t>
      </w:r>
      <w:r w:rsidR="00E5377F">
        <w:t>for the energy.</w:t>
      </w:r>
    </w:p>
    <w:p w:rsidR="003B5FB5" w:rsidRDefault="003B5FB5" w:rsidP="002312D3">
      <w:pPr>
        <w:pStyle w:val="Odsekzoznamu"/>
        <w:spacing w:line="360" w:lineRule="auto"/>
        <w:ind w:left="1287"/>
        <w:jc w:val="both"/>
      </w:pPr>
      <w:r>
        <w:rPr>
          <w:noProof/>
          <w:lang w:val="sk-SK" w:eastAsia="sk-SK"/>
        </w:rPr>
        <w:drawing>
          <wp:inline distT="0" distB="0" distL="0" distR="0" wp14:anchorId="659A9D58" wp14:editId="779320F7">
            <wp:extent cx="4298035" cy="1397619"/>
            <wp:effectExtent l="0" t="0" r="762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5.png"/>
                    <pic:cNvPicPr/>
                  </pic:nvPicPr>
                  <pic:blipFill>
                    <a:blip r:embed="rId17">
                      <a:extLst>
                        <a:ext uri="{28A0092B-C50C-407E-A947-70E740481C1C}">
                          <a14:useLocalDpi xmlns:a14="http://schemas.microsoft.com/office/drawing/2010/main" val="0"/>
                        </a:ext>
                      </a:extLst>
                    </a:blip>
                    <a:stretch>
                      <a:fillRect/>
                    </a:stretch>
                  </pic:blipFill>
                  <pic:spPr>
                    <a:xfrm>
                      <a:off x="0" y="0"/>
                      <a:ext cx="4296614" cy="1397157"/>
                    </a:xfrm>
                    <a:prstGeom prst="rect">
                      <a:avLst/>
                    </a:prstGeom>
                  </pic:spPr>
                </pic:pic>
              </a:graphicData>
            </a:graphic>
          </wp:inline>
        </w:drawing>
      </w:r>
    </w:p>
    <w:p w:rsidR="00800C1B" w:rsidRDefault="00800C1B" w:rsidP="002312D3">
      <w:pPr>
        <w:spacing w:line="360" w:lineRule="auto"/>
        <w:jc w:val="both"/>
      </w:pPr>
      <w:r>
        <w:t xml:space="preserve"> Both histograms are calculated and displayed after clicking </w:t>
      </w:r>
      <w:r w:rsidRPr="00E5377F">
        <w:rPr>
          <w:rFonts w:ascii="Consolas" w:hAnsi="Consolas" w:cs="Consolas"/>
        </w:rPr>
        <w:t xml:space="preserve">Show Collection Histogram </w:t>
      </w:r>
      <w:r>
        <w:t xml:space="preserve">(or </w:t>
      </w:r>
      <w:r w:rsidRPr="00E5377F">
        <w:rPr>
          <w:rFonts w:ascii="Consolas" w:hAnsi="Consolas" w:cs="Consolas"/>
        </w:rPr>
        <w:t>Show Pixel Histogram</w:t>
      </w:r>
      <w:r>
        <w:t xml:space="preserve">). </w:t>
      </w:r>
    </w:p>
    <w:p w:rsidR="00800C1B" w:rsidRDefault="00800C1B"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800C1B" w:rsidRDefault="00C50103" w:rsidP="002312D3">
      <w:pPr>
        <w:spacing w:line="360" w:lineRule="auto"/>
        <w:jc w:val="both"/>
        <w:rPr>
          <w:b/>
          <w:i/>
          <w:sz w:val="28"/>
        </w:rPr>
      </w:pPr>
      <w:r>
        <w:rPr>
          <w:noProof/>
        </w:rPr>
        <mc:AlternateContent>
          <mc:Choice Requires="wps">
            <w:drawing>
              <wp:anchor distT="0" distB="0" distL="114300" distR="114300" simplePos="0" relativeHeight="251679744" behindDoc="0" locked="0" layoutInCell="1" allowOverlap="1" wp14:anchorId="7411D0D3" wp14:editId="6A8512AE">
                <wp:simplePos x="0" y="0"/>
                <wp:positionH relativeFrom="column">
                  <wp:posOffset>3434080</wp:posOffset>
                </wp:positionH>
                <wp:positionV relativeFrom="paragraph">
                  <wp:posOffset>2879090</wp:posOffset>
                </wp:positionV>
                <wp:extent cx="2514600" cy="635"/>
                <wp:effectExtent l="0" t="0" r="0" b="0"/>
                <wp:wrapSquare wrapText="bothSides"/>
                <wp:docPr id="5" name="Blok textu 5"/>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a:effectLst/>
                      </wps:spPr>
                      <wps:txbx>
                        <w:txbxContent>
                          <w:p w:rsidR="00C50103" w:rsidRPr="00254A70" w:rsidRDefault="00C50103" w:rsidP="00C50103">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Cluster</w:t>
                            </w:r>
                            <w:proofErr w:type="gramEnd"/>
                            <w:r>
                              <w:t xml:space="preserve"> trajectory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5" o:spid="_x0000_s1061" type="#_x0000_t202" style="position:absolute;left:0;text-align:left;margin-left:270.4pt;margin-top:226.7pt;width:19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" stroked="f">
                <v:textbox style="mso-fit-shape-to-text:t" inset="0,0,0,0">
                  <w:txbxContent>
                    <w:p w:rsidR="00C50103" w:rsidRPr="00254A70" w:rsidRDefault="00C50103" w:rsidP="00C50103">
                      <w:pPr>
                        <w:pStyle w:val="Popis"/>
                        <w:rPr>
                          <w:noProof/>
                          <w:sz w:val="24"/>
                          <w:szCs w:val="24"/>
                        </w:rPr>
                      </w:pPr>
                      <w:proofErr w:type="gramStart"/>
                      <w:r>
                        <w:t xml:space="preserve">Figure </w:t>
                      </w:r>
                      <w:r>
                        <w:fldChar w:fldCharType="begin"/>
                      </w:r>
                      <w:r>
                        <w:instrText xml:space="preserve"> STYLEREF 1 \s </w:instrText>
                      </w:r>
                      <w:r>
                        <w:fldChar w:fldCharType="separate"/>
                      </w:r>
                      <w:r>
                        <w:rPr>
                          <w:noProof/>
                        </w:rPr>
                        <w:t>3</w:t>
                      </w:r>
                      <w:r>
                        <w:fldChar w:fldCharType="end"/>
                      </w:r>
                      <w:r>
                        <w:t>.</w:t>
                      </w:r>
                      <w:r>
                        <w:fldChar w:fldCharType="begin"/>
                      </w:r>
                      <w:r>
                        <w:instrText xml:space="preserve"> SEQ Figure \* ARABIC \s 1 </w:instrText>
                      </w:r>
                      <w:r>
                        <w:fldChar w:fldCharType="separate"/>
                      </w:r>
                      <w:r>
                        <w:rPr>
                          <w:noProof/>
                        </w:rPr>
                        <w:t>1</w:t>
                      </w:r>
                      <w:r>
                        <w:fldChar w:fldCharType="end"/>
                      </w:r>
                      <w:r>
                        <w:t xml:space="preserve"> Cluster</w:t>
                      </w:r>
                      <w:proofErr w:type="gramEnd"/>
                      <w:r>
                        <w:t xml:space="preserve"> trajectory visualization</w:t>
                      </w:r>
                    </w:p>
                  </w:txbxContent>
                </v:textbox>
                <w10:wrap type="square"/>
              </v:shape>
            </w:pict>
          </mc:Fallback>
        </mc:AlternateContent>
      </w:r>
      <w:r>
        <w:rPr>
          <w:noProof/>
          <w:lang w:val="sk-SK" w:eastAsia="sk-SK"/>
        </w:rPr>
        <w:drawing>
          <wp:anchor distT="0" distB="0" distL="114300" distR="114300" simplePos="0" relativeHeight="251663360" behindDoc="0" locked="0" layoutInCell="1" allowOverlap="1" wp14:anchorId="233C47A7" wp14:editId="5A9583DE">
            <wp:simplePos x="0" y="0"/>
            <wp:positionH relativeFrom="column">
              <wp:posOffset>3434080</wp:posOffset>
            </wp:positionH>
            <wp:positionV relativeFrom="paragraph">
              <wp:posOffset>55880</wp:posOffset>
            </wp:positionV>
            <wp:extent cx="2514600" cy="2766060"/>
            <wp:effectExtent l="0" t="0" r="0" b="0"/>
            <wp:wrapSquare wrapText="bothSides"/>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1.png"/>
                    <pic:cNvPicPr/>
                  </pic:nvPicPr>
                  <pic:blipFill>
                    <a:blip r:embed="rId18">
                      <a:extLst>
                        <a:ext uri="{28A0092B-C50C-407E-A947-70E740481C1C}">
                          <a14:useLocalDpi xmlns:a14="http://schemas.microsoft.com/office/drawing/2010/main" val="0"/>
                        </a:ext>
                      </a:extLst>
                    </a:blip>
                    <a:stretch>
                      <a:fillRect/>
                    </a:stretch>
                  </pic:blipFill>
                  <pic:spPr>
                    <a:xfrm>
                      <a:off x="0" y="0"/>
                      <a:ext cx="2514600" cy="2766060"/>
                    </a:xfrm>
                    <a:prstGeom prst="rect">
                      <a:avLst/>
                    </a:prstGeom>
                  </pic:spPr>
                </pic:pic>
              </a:graphicData>
            </a:graphic>
            <wp14:sizeRelH relativeFrom="page">
              <wp14:pctWidth>0</wp14:pctWidth>
            </wp14:sizeRelH>
            <wp14:sizeRelV relativeFrom="page">
              <wp14:pctHeight>0</wp14:pctHeight>
            </wp14:sizeRelV>
          </wp:anchor>
        </w:drawing>
      </w:r>
      <w:r w:rsidR="00800C1B">
        <w:rPr>
          <w:b/>
          <w:i/>
          <w:sz w:val="28"/>
        </w:rPr>
        <w:t>3D  visualization</w:t>
      </w:r>
    </w:p>
    <w:p w:rsidR="00C50103" w:rsidRDefault="00C50103" w:rsidP="002312D3">
      <w:pPr>
        <w:spacing w:line="360" w:lineRule="auto"/>
        <w:jc w:val="both"/>
        <w:rPr>
          <w:b/>
          <w:i/>
          <w:sz w:val="28"/>
        </w:rPr>
      </w:pPr>
    </w:p>
    <w:p w:rsidR="00C50103" w:rsidRPr="00C50103" w:rsidRDefault="00800C1B" w:rsidP="00C50103">
      <w:pPr>
        <w:spacing w:line="360" w:lineRule="auto"/>
        <w:jc w:val="both"/>
      </w:pPr>
      <w:r>
        <w:rPr>
          <w:b/>
          <w:i/>
          <w:sz w:val="28"/>
        </w:rPr>
        <w:tab/>
      </w:r>
      <w:r w:rsidRPr="00DE0199">
        <w:t xml:space="preserve">To get </w:t>
      </w:r>
      <w:r w:rsidR="00E5377F">
        <w:t>a</w:t>
      </w:r>
      <w:r w:rsidRPr="00DE0199">
        <w:t xml:space="preserve"> better idea of how the trajectory of the cluster looked like, we can visualize the cluster in 3</w:t>
      </w:r>
      <w:r>
        <w:t>D</w:t>
      </w:r>
      <w:r w:rsidR="00E5377F">
        <w:t xml:space="preserve">. The visualization is based on the </w:t>
      </w:r>
      <w:r w:rsidR="00C66597">
        <w:t>ToA</w:t>
      </w:r>
      <w:r>
        <w:t xml:space="preserve"> of each pixel. </w:t>
      </w:r>
    </w:p>
    <w:p w:rsidR="00B21430" w:rsidRDefault="00B21430" w:rsidP="00B21430">
      <w:pPr>
        <w:pStyle w:val="Odsekzoznamu"/>
        <w:numPr>
          <w:ilvl w:val="0"/>
          <w:numId w:val="5"/>
        </w:numPr>
        <w:spacing w:line="360" w:lineRule="auto"/>
        <w:jc w:val="both"/>
      </w:pPr>
      <w:r w:rsidRPr="00B21430">
        <w:rPr>
          <w:b/>
        </w:rPr>
        <w:t>Viewing:</w:t>
      </w:r>
      <w:r>
        <w:t xml:space="preserve"> </w:t>
      </w:r>
      <w:r w:rsidR="00E5377F">
        <w:t xml:space="preserve">To </w:t>
      </w:r>
      <w:r w:rsidR="00800C1B">
        <w:t>view the three</w:t>
      </w:r>
      <w:r w:rsidR="00800C1B" w:rsidRPr="00DE0199">
        <w:t>-dimensional image of the cluster user can clic</w:t>
      </w:r>
      <w:r w:rsidR="00800C1B" w:rsidRPr="00B21430">
        <w:rPr>
          <w:sz w:val="22"/>
        </w:rPr>
        <w:t xml:space="preserve">k </w:t>
      </w:r>
      <w:r w:rsidR="00E5377F" w:rsidRPr="00B21430">
        <w:rPr>
          <w:sz w:val="22"/>
        </w:rPr>
        <w:t xml:space="preserve">the </w:t>
      </w:r>
      <w:r w:rsidR="00800C1B" w:rsidRPr="00B21430">
        <w:rPr>
          <w:rFonts w:ascii="Consolas" w:hAnsi="Consolas" w:cs="Consolas"/>
        </w:rPr>
        <w:t>View 3D</w:t>
      </w:r>
      <w:r w:rsidR="00800C1B" w:rsidRPr="00DE0199">
        <w:t xml:space="preserve"> </w:t>
      </w:r>
      <w:r w:rsidR="00800C1B">
        <w:t xml:space="preserve">button. </w:t>
      </w:r>
    </w:p>
    <w:p w:rsidR="00800C1B" w:rsidRDefault="00B21430" w:rsidP="00B21430">
      <w:pPr>
        <w:pStyle w:val="Odsekzoznamu"/>
        <w:numPr>
          <w:ilvl w:val="0"/>
          <w:numId w:val="5"/>
        </w:numPr>
        <w:spacing w:line="360" w:lineRule="auto"/>
        <w:jc w:val="both"/>
      </w:pPr>
      <w:r w:rsidRPr="00B21430">
        <w:rPr>
          <w:b/>
        </w:rPr>
        <w:t>Rotation</w:t>
      </w:r>
      <w:r>
        <w:t xml:space="preserve">: </w:t>
      </w:r>
      <w:r w:rsidR="00800C1B">
        <w:t>After the image is displayed</w:t>
      </w:r>
      <w:r w:rsidR="00E5377F">
        <w:t>,</w:t>
      </w:r>
      <w:r w:rsidR="00800C1B">
        <w:t xml:space="preserve"> </w:t>
      </w:r>
      <w:r w:rsidR="00E5377F">
        <w:t xml:space="preserve">the </w:t>
      </w:r>
      <w:r w:rsidR="00800C1B">
        <w:t xml:space="preserve">user can rotate the image around the </w:t>
      </w:r>
      <m:oMath>
        <m:r>
          <w:rPr>
            <w:rFonts w:ascii="Cambria Math" w:hAnsi="Cambria Math"/>
          </w:rPr>
          <m:t>x</m:t>
        </m:r>
      </m:oMath>
      <w:r w:rsidR="00800C1B">
        <w:t xml:space="preserve">-axis and </w:t>
      </w:r>
      <m:oMath>
        <m:r>
          <w:rPr>
            <w:rFonts w:ascii="Cambria Math" w:hAnsi="Cambria Math"/>
          </w:rPr>
          <m:t>z</m:t>
        </m:r>
      </m:oMath>
      <w:r w:rsidR="00800C1B">
        <w:t xml:space="preserve">-axis by clicking </w:t>
      </w:r>
      <w:r w:rsidR="00E5377F">
        <w:t xml:space="preserve">the </w:t>
      </w:r>
      <w:r w:rsidR="00800C1B" w:rsidRPr="00B21430">
        <w:rPr>
          <w:rFonts w:ascii="Consolas" w:hAnsi="Consolas" w:cs="Consolas"/>
        </w:rPr>
        <w:t>Up</w:t>
      </w:r>
      <w:r w:rsidR="00800C1B">
        <w:t xml:space="preserve">, </w:t>
      </w:r>
      <w:r w:rsidR="00800C1B" w:rsidRPr="00B21430">
        <w:rPr>
          <w:rFonts w:ascii="Consolas" w:hAnsi="Consolas" w:cs="Consolas"/>
        </w:rPr>
        <w:t>Down</w:t>
      </w:r>
      <w:r w:rsidR="00800C1B">
        <w:t xml:space="preserve">, </w:t>
      </w:r>
      <w:r w:rsidR="00800C1B" w:rsidRPr="00B21430">
        <w:rPr>
          <w:rFonts w:ascii="Consolas" w:hAnsi="Consolas" w:cs="Consolas"/>
        </w:rPr>
        <w:t>Left</w:t>
      </w:r>
      <w:r w:rsidR="00E5377F" w:rsidRPr="00B21430">
        <w:rPr>
          <w:rFonts w:ascii="Consolas" w:hAnsi="Consolas" w:cs="Consolas"/>
        </w:rPr>
        <w:t>,</w:t>
      </w:r>
      <w:r w:rsidR="00800C1B">
        <w:t xml:space="preserve"> and </w:t>
      </w:r>
      <w:r w:rsidR="00800C1B" w:rsidRPr="00B21430">
        <w:rPr>
          <w:rFonts w:ascii="Consolas" w:hAnsi="Consolas" w:cs="Consolas"/>
        </w:rPr>
        <w:t>Right</w:t>
      </w:r>
      <w:r w:rsidR="00800C1B">
        <w:t xml:space="preserve"> buttons. </w:t>
      </w:r>
    </w:p>
    <w:p w:rsidR="00800C1B" w:rsidRPr="00DE0199" w:rsidRDefault="00800C1B" w:rsidP="002312D3">
      <w:pPr>
        <w:spacing w:line="360" w:lineRule="auto"/>
        <w:jc w:val="both"/>
        <w:rPr>
          <w:sz w:val="22"/>
        </w:rPr>
      </w:pPr>
    </w:p>
    <w:p w:rsidR="00800C1B" w:rsidRDefault="00800C1B" w:rsidP="002312D3">
      <w:pPr>
        <w:spacing w:line="360" w:lineRule="auto"/>
        <w:jc w:val="both"/>
        <w:rPr>
          <w:b/>
          <w:i/>
        </w:rPr>
      </w:pPr>
      <w:r>
        <w:rPr>
          <w:b/>
          <w:i/>
          <w:sz w:val="28"/>
        </w:rPr>
        <w:t>Cluster Attributes</w:t>
      </w:r>
      <w:r w:rsidRPr="00662A62">
        <w:rPr>
          <w:b/>
          <w:i/>
        </w:rPr>
        <w:tab/>
      </w:r>
    </w:p>
    <w:p w:rsidR="00C50103" w:rsidRDefault="00C50103" w:rsidP="002312D3">
      <w:pPr>
        <w:spacing w:line="360" w:lineRule="auto"/>
        <w:jc w:val="both"/>
        <w:rPr>
          <w:b/>
          <w:i/>
        </w:rPr>
      </w:pPr>
    </w:p>
    <w:p w:rsidR="00800C1B" w:rsidRDefault="00E5377F" w:rsidP="002312D3">
      <w:pPr>
        <w:spacing w:line="360" w:lineRule="auto"/>
        <w:ind w:firstLine="567"/>
        <w:jc w:val="both"/>
      </w:pPr>
      <w:r>
        <w:t xml:space="preserve">We use the button </w:t>
      </w:r>
      <w:r w:rsidRPr="00B428B0">
        <w:rPr>
          <w:rFonts w:ascii="Consolas" w:hAnsi="Consolas" w:cs="Consolas"/>
        </w:rPr>
        <w:t>Show Attributes</w:t>
      </w:r>
      <w:r>
        <w:t xml:space="preserve">  located in the Cluster Details section to calculate cluster properties</w:t>
      </w:r>
      <w:r w:rsidR="00800C1B">
        <w:t xml:space="preserve">. By clicking </w:t>
      </w:r>
      <w:r w:rsidR="00800C1B" w:rsidRPr="002328FC">
        <w:rPr>
          <w:rFonts w:ascii="Consolas" w:hAnsi="Consolas" w:cs="Consolas"/>
        </w:rPr>
        <w:t>Show Attributes</w:t>
      </w:r>
      <w:r>
        <w:t>,</w:t>
      </w:r>
      <w:r w:rsidR="00800C1B" w:rsidRPr="007060CB">
        <w:t xml:space="preserve"> </w:t>
      </w:r>
      <w:r w:rsidR="00800C1B">
        <w:t>we can view various attributes of the cluster in the JSON file format. These attributes range from straightforward</w:t>
      </w:r>
      <w:r>
        <w:t xml:space="preserve"> like </w:t>
      </w:r>
      <w:r w:rsidR="00800C1B" w:rsidRPr="002328FC">
        <w:rPr>
          <w:rFonts w:ascii="Consolas" w:hAnsi="Consolas" w:cs="Consolas"/>
        </w:rPr>
        <w:t>Total Energy</w:t>
      </w:r>
      <w:r w:rsidR="00800C1B">
        <w:rPr>
          <w:lang w:val="sk-SK"/>
        </w:rPr>
        <w:t xml:space="preserve"> and </w:t>
      </w:r>
      <w:r w:rsidR="00800C1B" w:rsidRPr="002328FC">
        <w:rPr>
          <w:rFonts w:ascii="Consolas" w:hAnsi="Consolas" w:cs="Consolas"/>
          <w:lang w:val="sk-SK"/>
        </w:rPr>
        <w:t>Maximum Energy</w:t>
      </w:r>
      <w:r w:rsidR="00800C1B">
        <w:rPr>
          <w:rFonts w:ascii="Consolas" w:hAnsi="Consolas" w:cs="Consolas"/>
          <w:lang w:val="sk-SK"/>
        </w:rPr>
        <w:t xml:space="preserve"> </w:t>
      </w:r>
      <w:r w:rsidR="00800C1B">
        <w:rPr>
          <w:lang w:val="sk-SK"/>
        </w:rPr>
        <w:t xml:space="preserve">to the more sophisticated ones like </w:t>
      </w:r>
      <w:r w:rsidR="00800C1B" w:rsidRPr="002328FC">
        <w:rPr>
          <w:rFonts w:ascii="Consolas" w:hAnsi="Consolas" w:cs="Consolas"/>
          <w:lang w:val="sk-SK"/>
        </w:rPr>
        <w:t>Branch Count</w:t>
      </w:r>
      <w:r w:rsidR="00800C1B">
        <w:rPr>
          <w:lang w:val="sk-SK"/>
        </w:rPr>
        <w:t xml:space="preserve"> and </w:t>
      </w:r>
      <w:r w:rsidR="00800C1B" w:rsidRPr="002328FC">
        <w:rPr>
          <w:rFonts w:ascii="Consolas" w:hAnsi="Consolas" w:cs="Consolas"/>
          <w:lang w:val="sk-SK"/>
        </w:rPr>
        <w:t>Relative Halo Size</w:t>
      </w:r>
      <w:r w:rsidR="00800C1B">
        <w:rPr>
          <w:rFonts w:ascii="Consolas" w:hAnsi="Consolas" w:cs="Consolas"/>
          <w:lang w:val="sk-SK"/>
        </w:rPr>
        <w:t>.</w:t>
      </w:r>
    </w:p>
    <w:p w:rsidR="00670F0E" w:rsidRDefault="00670F0E"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C50103" w:rsidRDefault="00C50103" w:rsidP="002312D3">
      <w:pPr>
        <w:spacing w:line="360" w:lineRule="auto"/>
        <w:jc w:val="both"/>
        <w:rPr>
          <w:b/>
          <w:i/>
          <w:sz w:val="28"/>
        </w:rPr>
      </w:pPr>
    </w:p>
    <w:p w:rsidR="00800C1B" w:rsidRDefault="00800C1B" w:rsidP="002312D3">
      <w:pPr>
        <w:spacing w:line="360" w:lineRule="auto"/>
        <w:jc w:val="both"/>
        <w:rPr>
          <w:b/>
          <w:i/>
          <w:sz w:val="28"/>
        </w:rPr>
      </w:pPr>
      <w:r w:rsidRPr="00DF2745">
        <w:rPr>
          <w:b/>
          <w:i/>
          <w:sz w:val="28"/>
        </w:rPr>
        <w:t>Skeletonization</w:t>
      </w:r>
    </w:p>
    <w:p w:rsidR="00B21430" w:rsidRPr="00DF2745" w:rsidRDefault="00B21430" w:rsidP="002312D3">
      <w:pPr>
        <w:spacing w:line="360" w:lineRule="auto"/>
        <w:jc w:val="both"/>
      </w:pPr>
    </w:p>
    <w:p w:rsidR="00800C1B" w:rsidRDefault="00A711DF" w:rsidP="002312D3">
      <w:pPr>
        <w:spacing w:line="360" w:lineRule="auto"/>
        <w:ind w:firstLine="567"/>
        <w:jc w:val="both"/>
        <w:rPr>
          <w:rFonts w:ascii="Consolas" w:hAnsi="Consolas" w:cs="Consolas"/>
          <w:lang w:val="en-US"/>
        </w:rPr>
      </w:pPr>
      <w:r>
        <w:rPr>
          <w:noProof/>
          <w:lang w:val="sk-SK" w:eastAsia="sk-SK"/>
        </w:rPr>
        <mc:AlternateContent>
          <mc:Choice Requires="wps">
            <w:drawing>
              <wp:anchor distT="0" distB="0" distL="114300" distR="114300" simplePos="0" relativeHeight="251670528" behindDoc="0" locked="0" layoutInCell="1" allowOverlap="1" wp14:anchorId="21391189" wp14:editId="256267F3">
                <wp:simplePos x="0" y="0"/>
                <wp:positionH relativeFrom="column">
                  <wp:posOffset>2129155</wp:posOffset>
                </wp:positionH>
                <wp:positionV relativeFrom="paragraph">
                  <wp:posOffset>2948940</wp:posOffset>
                </wp:positionV>
                <wp:extent cx="1181100" cy="371475"/>
                <wp:effectExtent l="0" t="19050" r="38100" b="47625"/>
                <wp:wrapNone/>
                <wp:docPr id="68" name="Šípka doprava 68"/>
                <wp:cNvGraphicFramePr/>
                <a:graphic xmlns:a="http://schemas.openxmlformats.org/drawingml/2006/main">
                  <a:graphicData uri="http://schemas.microsoft.com/office/word/2010/wordprocessingShape">
                    <wps:wsp>
                      <wps:cNvSpPr/>
                      <wps:spPr>
                        <a:xfrm>
                          <a:off x="0" y="0"/>
                          <a:ext cx="1181100" cy="3714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Šípka doprava 68" o:spid="_x0000_s1026" type="#_x0000_t13" style="position:absolute;margin-left:167.65pt;margin-top:232.2pt;width:93pt;height:29.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" adj="18203" fillcolor="#4f81bd [3204]" strokecolor="#243f60 [1604]" strokeweight="2pt"/>
            </w:pict>
          </mc:Fallback>
        </mc:AlternateContent>
      </w:r>
      <w:r w:rsidR="00C66597">
        <w:rPr>
          <w:noProof/>
        </w:rPr>
        <mc:AlternateContent>
          <mc:Choice Requires="wps">
            <w:drawing>
              <wp:anchor distT="0" distB="0" distL="114300" distR="114300" simplePos="0" relativeHeight="251677696" behindDoc="0" locked="0" layoutInCell="1" allowOverlap="1" wp14:anchorId="06EC0BB7" wp14:editId="288A1C09">
                <wp:simplePos x="0" y="0"/>
                <wp:positionH relativeFrom="column">
                  <wp:posOffset>3309620</wp:posOffset>
                </wp:positionH>
                <wp:positionV relativeFrom="paragraph">
                  <wp:posOffset>4243705</wp:posOffset>
                </wp:positionV>
                <wp:extent cx="2047875" cy="635"/>
                <wp:effectExtent l="0" t="0" r="0" b="0"/>
                <wp:wrapNone/>
                <wp:docPr id="4" name="Blok textu 4"/>
                <wp:cNvGraphicFramePr/>
                <a:graphic xmlns:a="http://schemas.openxmlformats.org/drawingml/2006/main">
                  <a:graphicData uri="http://schemas.microsoft.com/office/word/2010/wordprocessingShape">
                    <wps:wsp>
                      <wps:cNvSpPr txBox="1"/>
                      <wps:spPr>
                        <a:xfrm>
                          <a:off x="0" y="0"/>
                          <a:ext cx="2047875" cy="635"/>
                        </a:xfrm>
                        <a:prstGeom prst="rect">
                          <a:avLst/>
                        </a:prstGeom>
                        <a:solidFill>
                          <a:prstClr val="white"/>
                        </a:solidFill>
                        <a:ln>
                          <a:noFill/>
                        </a:ln>
                        <a:effectLst/>
                      </wps:spPr>
                      <wps:txbx>
                        <w:txbxContent>
                          <w:p w:rsidR="00C66597" w:rsidRPr="00D625E0" w:rsidRDefault="00C66597" w:rsidP="00C66597">
                            <w:pPr>
                              <w:pStyle w:val="Popis"/>
                              <w:rPr>
                                <w:noProof/>
                                <w:sz w:val="24"/>
                                <w:szCs w:val="24"/>
                              </w:rPr>
                            </w:pPr>
                            <w:proofErr w:type="gramStart"/>
                            <w:r>
                              <w:t xml:space="preserve">Figure </w:t>
                            </w:r>
                            <w:r w:rsidR="00C50103">
                              <w:fldChar w:fldCharType="begin"/>
                            </w:r>
                            <w:r w:rsidR="00C50103">
                              <w:instrText xml:space="preserve"> STYLEREF 1 \s </w:instrText>
                            </w:r>
                            <w:r w:rsidR="00C50103">
                              <w:fldChar w:fldCharType="separate"/>
                            </w:r>
                            <w:r w:rsidR="00C50103">
                              <w:rPr>
                                <w:noProof/>
                              </w:rPr>
                              <w:t>3</w:t>
                            </w:r>
                            <w:r w:rsidR="00C50103">
                              <w:fldChar w:fldCharType="end"/>
                            </w:r>
                            <w:r w:rsidR="00C50103">
                              <w:t>.</w:t>
                            </w:r>
                            <w:r w:rsidR="00C50103">
                              <w:fldChar w:fldCharType="begin"/>
                            </w:r>
                            <w:r w:rsidR="00C50103">
                              <w:instrText xml:space="preserve"> SEQ Figure \* ARABIC \s 1 </w:instrText>
                            </w:r>
                            <w:r w:rsidR="00C50103">
                              <w:fldChar w:fldCharType="separate"/>
                            </w:r>
                            <w:r w:rsidR="00C50103">
                              <w:rPr>
                                <w:noProof/>
                              </w:rPr>
                              <w:t>2</w:t>
                            </w:r>
                            <w:r w:rsidR="00C50103">
                              <w:fldChar w:fldCharType="end"/>
                            </w:r>
                            <w:r>
                              <w:t xml:space="preserve"> Cluster</w:t>
                            </w:r>
                            <w:proofErr w:type="gramEnd"/>
                            <w:r>
                              <w:t xml:space="preserve"> after skeletonization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4" o:spid="_x0000_s1062" type="#_x0000_t202" style="position:absolute;left:0;text-align:left;margin-left:260.6pt;margin-top:334.15pt;width:161.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" stroked="f">
                <v:textbox style="mso-fit-shape-to-text:t" inset="0,0,0,0">
                  <w:txbxContent>
                    <w:p w:rsidR="00C66597" w:rsidRPr="00D625E0" w:rsidRDefault="00C66597" w:rsidP="00C66597">
                      <w:pPr>
                        <w:pStyle w:val="Popis"/>
                        <w:rPr>
                          <w:noProof/>
                          <w:sz w:val="24"/>
                          <w:szCs w:val="24"/>
                        </w:rPr>
                      </w:pPr>
                      <w:proofErr w:type="gramStart"/>
                      <w:r>
                        <w:t xml:space="preserve">Figure </w:t>
                      </w:r>
                      <w:r w:rsidR="00C50103">
                        <w:fldChar w:fldCharType="begin"/>
                      </w:r>
                      <w:r w:rsidR="00C50103">
                        <w:instrText xml:space="preserve"> STYLEREF 1 \s </w:instrText>
                      </w:r>
                      <w:r w:rsidR="00C50103">
                        <w:fldChar w:fldCharType="separate"/>
                      </w:r>
                      <w:r w:rsidR="00C50103">
                        <w:rPr>
                          <w:noProof/>
                        </w:rPr>
                        <w:t>3</w:t>
                      </w:r>
                      <w:r w:rsidR="00C50103">
                        <w:fldChar w:fldCharType="end"/>
                      </w:r>
                      <w:r w:rsidR="00C50103">
                        <w:t>.</w:t>
                      </w:r>
                      <w:r w:rsidR="00C50103">
                        <w:fldChar w:fldCharType="begin"/>
                      </w:r>
                      <w:r w:rsidR="00C50103">
                        <w:instrText xml:space="preserve"> SEQ Figure \* ARABIC \s 1 </w:instrText>
                      </w:r>
                      <w:r w:rsidR="00C50103">
                        <w:fldChar w:fldCharType="separate"/>
                      </w:r>
                      <w:r w:rsidR="00C50103">
                        <w:rPr>
                          <w:noProof/>
                        </w:rPr>
                        <w:t>2</w:t>
                      </w:r>
                      <w:r w:rsidR="00C50103">
                        <w:fldChar w:fldCharType="end"/>
                      </w:r>
                      <w:r>
                        <w:t xml:space="preserve"> Cluster</w:t>
                      </w:r>
                      <w:proofErr w:type="gramEnd"/>
                      <w:r>
                        <w:t xml:space="preserve"> after skeletonization</w:t>
                      </w:r>
                    </w:p>
                  </w:txbxContent>
                </v:textbox>
              </v:shape>
            </w:pict>
          </mc:Fallback>
        </mc:AlternateContent>
      </w:r>
      <w:r>
        <w:rPr>
          <w:noProof/>
          <w:lang w:val="sk-SK" w:eastAsia="sk-SK"/>
        </w:rPr>
        <w:drawing>
          <wp:anchor distT="0" distB="0" distL="114300" distR="114300" simplePos="0" relativeHeight="251664384" behindDoc="0" locked="0" layoutInCell="1" allowOverlap="1" wp14:anchorId="03AB1109" wp14:editId="54B93F97">
            <wp:simplePos x="0" y="0"/>
            <wp:positionH relativeFrom="column">
              <wp:posOffset>3309620</wp:posOffset>
            </wp:positionH>
            <wp:positionV relativeFrom="paragraph">
              <wp:posOffset>1972310</wp:posOffset>
            </wp:positionV>
            <wp:extent cx="2047875" cy="2214245"/>
            <wp:effectExtent l="0" t="0" r="9525" b="0"/>
            <wp:wrapTopAndBottom/>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7.png"/>
                    <pic:cNvPicPr/>
                  </pic:nvPicPr>
                  <pic:blipFill>
                    <a:blip r:embed="rId19">
                      <a:extLst>
                        <a:ext uri="{28A0092B-C50C-407E-A947-70E740481C1C}">
                          <a14:useLocalDpi xmlns:a14="http://schemas.microsoft.com/office/drawing/2010/main" val="0"/>
                        </a:ext>
                      </a:extLst>
                    </a:blip>
                    <a:stretch>
                      <a:fillRect/>
                    </a:stretch>
                  </pic:blipFill>
                  <pic:spPr>
                    <a:xfrm>
                      <a:off x="0" y="0"/>
                      <a:ext cx="2047875" cy="2214245"/>
                    </a:xfrm>
                    <a:prstGeom prst="rect">
                      <a:avLst/>
                    </a:prstGeom>
                  </pic:spPr>
                </pic:pic>
              </a:graphicData>
            </a:graphic>
            <wp14:sizeRelH relativeFrom="page">
              <wp14:pctWidth>0</wp14:pctWidth>
            </wp14:sizeRelH>
            <wp14:sizeRelV relativeFrom="page">
              <wp14:pctHeight>0</wp14:pctHeight>
            </wp14:sizeRelV>
          </wp:anchor>
        </w:drawing>
      </w:r>
      <w:r w:rsidR="00C66597">
        <w:rPr>
          <w:noProof/>
        </w:rPr>
        <mc:AlternateContent>
          <mc:Choice Requires="wps">
            <w:drawing>
              <wp:anchor distT="0" distB="0" distL="114300" distR="114300" simplePos="0" relativeHeight="251675648" behindDoc="0" locked="0" layoutInCell="1" allowOverlap="1" wp14:anchorId="64D5841E" wp14:editId="6E3A5E91">
                <wp:simplePos x="0" y="0"/>
                <wp:positionH relativeFrom="column">
                  <wp:posOffset>14605</wp:posOffset>
                </wp:positionH>
                <wp:positionV relativeFrom="paragraph">
                  <wp:posOffset>4234815</wp:posOffset>
                </wp:positionV>
                <wp:extent cx="2105025" cy="635"/>
                <wp:effectExtent l="0" t="0" r="0" b="0"/>
                <wp:wrapNone/>
                <wp:docPr id="1" name="Blok textu 1"/>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a:effectLst/>
                      </wps:spPr>
                      <wps:txbx>
                        <w:txbxContent>
                          <w:p w:rsidR="00C66597" w:rsidRPr="000C3A81" w:rsidRDefault="00C66597" w:rsidP="00C66597">
                            <w:pPr>
                              <w:pStyle w:val="Popis"/>
                              <w:rPr>
                                <w:noProof/>
                                <w:sz w:val="24"/>
                                <w:szCs w:val="24"/>
                              </w:rPr>
                            </w:pPr>
                            <w:proofErr w:type="gramStart"/>
                            <w:r>
                              <w:t xml:space="preserve">Figure </w:t>
                            </w:r>
                            <w:r w:rsidR="00C50103">
                              <w:fldChar w:fldCharType="begin"/>
                            </w:r>
                            <w:r w:rsidR="00C50103">
                              <w:instrText xml:space="preserve"> STYLEREF 1 \s </w:instrText>
                            </w:r>
                            <w:r w:rsidR="00C50103">
                              <w:fldChar w:fldCharType="separate"/>
                            </w:r>
                            <w:r w:rsidR="00C50103">
                              <w:rPr>
                                <w:noProof/>
                              </w:rPr>
                              <w:t>3</w:t>
                            </w:r>
                            <w:r w:rsidR="00C50103">
                              <w:fldChar w:fldCharType="end"/>
                            </w:r>
                            <w:r w:rsidR="00C50103">
                              <w:t>.</w:t>
                            </w:r>
                            <w:r w:rsidR="00C50103">
                              <w:fldChar w:fldCharType="begin"/>
                            </w:r>
                            <w:r w:rsidR="00C50103">
                              <w:instrText xml:space="preserve"> SEQ Figure \* ARABIC \s 1 </w:instrText>
                            </w:r>
                            <w:r w:rsidR="00C50103">
                              <w:fldChar w:fldCharType="separate"/>
                            </w:r>
                            <w:r w:rsidR="00C50103">
                              <w:rPr>
                                <w:noProof/>
                              </w:rPr>
                              <w:t>3</w:t>
                            </w:r>
                            <w:r w:rsidR="00C50103">
                              <w:fldChar w:fldCharType="end"/>
                            </w:r>
                            <w:r>
                              <w:t xml:space="preserve"> Cluster</w:t>
                            </w:r>
                            <w:proofErr w:type="gramEnd"/>
                            <w:r>
                              <w:t xml:space="preserve"> before skeletonization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Blok textu 1" o:spid="_x0000_s1063" type="#_x0000_t202" style="position:absolute;left:0;text-align:left;margin-left:1.15pt;margin-top:333.45pt;width:165.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" stroked="f">
                <v:textbox style="mso-fit-shape-to-text:t" inset="0,0,0,0">
                  <w:txbxContent>
                    <w:p w:rsidR="00C66597" w:rsidRPr="000C3A81" w:rsidRDefault="00C66597" w:rsidP="00C66597">
                      <w:pPr>
                        <w:pStyle w:val="Popis"/>
                        <w:rPr>
                          <w:noProof/>
                          <w:sz w:val="24"/>
                          <w:szCs w:val="24"/>
                        </w:rPr>
                      </w:pPr>
                      <w:proofErr w:type="gramStart"/>
                      <w:r>
                        <w:t xml:space="preserve">Figure </w:t>
                      </w:r>
                      <w:r w:rsidR="00C50103">
                        <w:fldChar w:fldCharType="begin"/>
                      </w:r>
                      <w:r w:rsidR="00C50103">
                        <w:instrText xml:space="preserve"> STYLEREF 1 \s </w:instrText>
                      </w:r>
                      <w:r w:rsidR="00C50103">
                        <w:fldChar w:fldCharType="separate"/>
                      </w:r>
                      <w:r w:rsidR="00C50103">
                        <w:rPr>
                          <w:noProof/>
                        </w:rPr>
                        <w:t>3</w:t>
                      </w:r>
                      <w:r w:rsidR="00C50103">
                        <w:fldChar w:fldCharType="end"/>
                      </w:r>
                      <w:r w:rsidR="00C50103">
                        <w:t>.</w:t>
                      </w:r>
                      <w:r w:rsidR="00C50103">
                        <w:fldChar w:fldCharType="begin"/>
                      </w:r>
                      <w:r w:rsidR="00C50103">
                        <w:instrText xml:space="preserve"> SEQ Figure \* ARABIC \s 1 </w:instrText>
                      </w:r>
                      <w:r w:rsidR="00C50103">
                        <w:fldChar w:fldCharType="separate"/>
                      </w:r>
                      <w:r w:rsidR="00C50103">
                        <w:rPr>
                          <w:noProof/>
                        </w:rPr>
                        <w:t>3</w:t>
                      </w:r>
                      <w:r w:rsidR="00C50103">
                        <w:fldChar w:fldCharType="end"/>
                      </w:r>
                      <w:r>
                        <w:t xml:space="preserve"> Cluster</w:t>
                      </w:r>
                      <w:proofErr w:type="gramEnd"/>
                      <w:r>
                        <w:t xml:space="preserve"> before skeletonization</w:t>
                      </w:r>
                    </w:p>
                  </w:txbxContent>
                </v:textbox>
              </v:shape>
            </w:pict>
          </mc:Fallback>
        </mc:AlternateContent>
      </w:r>
      <w:r>
        <w:rPr>
          <w:noProof/>
          <w:lang w:val="sk-SK" w:eastAsia="sk-SK"/>
        </w:rPr>
        <w:drawing>
          <wp:anchor distT="0" distB="0" distL="114300" distR="114300" simplePos="0" relativeHeight="251665408" behindDoc="0" locked="0" layoutInCell="1" allowOverlap="1" wp14:anchorId="61C95BF8" wp14:editId="04DA2A50">
            <wp:simplePos x="0" y="0"/>
            <wp:positionH relativeFrom="column">
              <wp:posOffset>14605</wp:posOffset>
            </wp:positionH>
            <wp:positionV relativeFrom="paragraph">
              <wp:posOffset>1967865</wp:posOffset>
            </wp:positionV>
            <wp:extent cx="2105025" cy="2209800"/>
            <wp:effectExtent l="0" t="0" r="9525" b="0"/>
            <wp:wrapTopAndBottom/>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6.png"/>
                    <pic:cNvPicPr/>
                  </pic:nvPicPr>
                  <pic:blipFill>
                    <a:blip r:embed="rId13">
                      <a:extLst>
                        <a:ext uri="{28A0092B-C50C-407E-A947-70E740481C1C}">
                          <a14:useLocalDpi xmlns:a14="http://schemas.microsoft.com/office/drawing/2010/main" val="0"/>
                        </a:ext>
                      </a:extLst>
                    </a:blip>
                    <a:stretch>
                      <a:fillRect/>
                    </a:stretch>
                  </pic:blipFill>
                  <pic:spPr>
                    <a:xfrm>
                      <a:off x="0" y="0"/>
                      <a:ext cx="2105025" cy="2209800"/>
                    </a:xfrm>
                    <a:prstGeom prst="rect">
                      <a:avLst/>
                    </a:prstGeom>
                  </pic:spPr>
                </pic:pic>
              </a:graphicData>
            </a:graphic>
            <wp14:sizeRelH relativeFrom="page">
              <wp14:pctWidth>0</wp14:pctWidth>
            </wp14:sizeRelH>
            <wp14:sizeRelV relativeFrom="page">
              <wp14:pctHeight>0</wp14:pctHeight>
            </wp14:sizeRelV>
          </wp:anchor>
        </w:drawing>
      </w:r>
      <w:r w:rsidR="00F70064" w:rsidRPr="00F70064">
        <w:rPr>
          <w:noProof/>
          <w:lang w:val="sk-SK" w:eastAsia="sk-SK"/>
        </w:rPr>
        <mc:AlternateContent>
          <mc:Choice Requires="wps">
            <w:drawing>
              <wp:anchor distT="0" distB="0" distL="114300" distR="114300" simplePos="0" relativeHeight="251672576" behindDoc="0" locked="0" layoutInCell="1" allowOverlap="1" wp14:anchorId="40960426" wp14:editId="5629EB69">
                <wp:simplePos x="0" y="0"/>
                <wp:positionH relativeFrom="column">
                  <wp:posOffset>2224406</wp:posOffset>
                </wp:positionH>
                <wp:positionV relativeFrom="paragraph">
                  <wp:posOffset>2701290</wp:posOffset>
                </wp:positionV>
                <wp:extent cx="990600" cy="1403985"/>
                <wp:effectExtent l="0" t="0" r="0" b="1270"/>
                <wp:wrapNone/>
                <wp:docPr id="69"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1403985"/>
                        </a:xfrm>
                        <a:prstGeom prst="rect">
                          <a:avLst/>
                        </a:prstGeom>
                        <a:solidFill>
                          <a:srgbClr val="FFFFFF"/>
                        </a:solidFill>
                        <a:ln w="9525">
                          <a:noFill/>
                          <a:miter lim="800000"/>
                          <a:headEnd/>
                          <a:tailEnd/>
                        </a:ln>
                      </wps:spPr>
                      <wps:txbx>
                        <w:txbxContent>
                          <w:p w:rsidR="00F70064" w:rsidRPr="00A711DF" w:rsidRDefault="00F70064" w:rsidP="00A711DF">
                            <w:pPr>
                              <w:jc w:val="center"/>
                              <w:rPr>
                                <w:sz w:val="20"/>
                                <w:lang w:val="sk-SK"/>
                              </w:rPr>
                            </w:pPr>
                            <w:r w:rsidRPr="00A711DF">
                              <w:rPr>
                                <w:sz w:val="20"/>
                                <w:lang w:val="sk-SK"/>
                              </w:rPr>
                              <w:t>Skeletonization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4" type="#_x0000_t202" style="position:absolute;left:0;text-align:left;margin-left:175.15pt;margin-top:212.7pt;width:78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" stroked="f">
                <v:textbox style="mso-fit-shape-to-text:t">
                  <w:txbxContent>
                    <w:p w:rsidR="00F70064" w:rsidRPr="00A711DF" w:rsidRDefault="00F70064" w:rsidP="00A711DF">
                      <w:pPr>
                        <w:jc w:val="center"/>
                        <w:rPr>
                          <w:sz w:val="20"/>
                          <w:lang w:val="sk-SK"/>
                        </w:rPr>
                      </w:pPr>
                      <w:r w:rsidRPr="00A711DF">
                        <w:rPr>
                          <w:sz w:val="20"/>
                          <w:lang w:val="sk-SK"/>
                        </w:rPr>
                        <w:t>Skeletonization</w:t>
                      </w:r>
                    </w:p>
                  </w:txbxContent>
                </v:textbox>
              </v:shape>
            </w:pict>
          </mc:Fallback>
        </mc:AlternateContent>
      </w:r>
      <w:r w:rsidR="00800C1B">
        <w:rPr>
          <w:lang w:val="en-US"/>
        </w:rPr>
        <w:tab/>
      </w:r>
      <w:r w:rsidR="00800C1B">
        <w:t>Skeletonization often ref</w:t>
      </w:r>
      <w:r w:rsidR="00E5377F">
        <w:t>er</w:t>
      </w:r>
      <w:r w:rsidR="00800C1B">
        <w:t>red to as a thinning proce</w:t>
      </w:r>
      <w:r w:rsidR="00E5377F">
        <w:t>s</w:t>
      </w:r>
      <w:r w:rsidR="00800C1B">
        <w:t>s</w:t>
      </w:r>
      <w:r w:rsidR="00E5377F">
        <w:t>,</w:t>
      </w:r>
      <w:r w:rsidR="00800C1B">
        <w:t xml:space="preserve"> “transforms an input binary image into a skeleton by reducing the original image which contains different thicknesses to a thin representation (a set of curves and lines).“  </w:t>
      </w:r>
      <w:r w:rsidR="00800C1B">
        <w:rPr>
          <w:lang w:val="en-US"/>
        </w:rPr>
        <w:t xml:space="preserve">Skeletonization can be used as a tool for removing </w:t>
      </w:r>
      <w:r w:rsidR="00E5377F">
        <w:rPr>
          <w:lang w:val="en-US"/>
        </w:rPr>
        <w:t xml:space="preserve">the </w:t>
      </w:r>
      <w:r w:rsidR="00800C1B">
        <w:rPr>
          <w:lang w:val="en-US"/>
        </w:rPr>
        <w:t xml:space="preserve">halo effect of the clusters while also preserving the shape of the original cluster. </w:t>
      </w:r>
      <w:r w:rsidR="00800C1B" w:rsidRPr="00B04396">
        <w:rPr>
          <w:lang w:val="en-US"/>
        </w:rPr>
        <w:t>During the skeletonization process, as the image is thinning, pixel energ</w:t>
      </w:r>
      <w:r w:rsidR="00E5377F">
        <w:rPr>
          <w:lang w:val="en-US"/>
        </w:rPr>
        <w:t>y is split among its neighbours. This</w:t>
      </w:r>
      <w:r w:rsidR="00800C1B" w:rsidRPr="00B04396">
        <w:rPr>
          <w:lang w:val="en-US"/>
        </w:rPr>
        <w:t xml:space="preserve"> means the total energy of the cluster and its skeletonized version is the same.</w:t>
      </w:r>
      <w:r w:rsidR="00800C1B">
        <w:rPr>
          <w:lang w:val="en-US"/>
        </w:rPr>
        <w:t xml:space="preserve"> To view the skeleton of the original cluster, we click </w:t>
      </w:r>
      <w:r w:rsidR="00800C1B" w:rsidRPr="00B04396">
        <w:rPr>
          <w:rFonts w:ascii="Consolas" w:hAnsi="Consolas" w:cs="Consolas"/>
          <w:lang w:val="en-US"/>
        </w:rPr>
        <w:t>Skeletonize</w:t>
      </w:r>
      <w:r w:rsidR="006A5BA9">
        <w:rPr>
          <w:rFonts w:ascii="Consolas" w:hAnsi="Consolas" w:cs="Consolas"/>
          <w:lang w:val="en-US"/>
        </w:rPr>
        <w:t>.</w:t>
      </w:r>
    </w:p>
    <w:p w:rsidR="006A5BA9" w:rsidRDefault="006A5BA9" w:rsidP="002312D3">
      <w:pPr>
        <w:spacing w:line="360" w:lineRule="auto"/>
        <w:ind w:firstLine="567"/>
        <w:jc w:val="both"/>
        <w:rPr>
          <w:lang w:val="en-US"/>
        </w:rPr>
      </w:pPr>
    </w:p>
    <w:p w:rsidR="00800C1B" w:rsidRDefault="00800C1B" w:rsidP="002312D3">
      <w:pPr>
        <w:spacing w:line="360" w:lineRule="auto"/>
        <w:jc w:val="both"/>
        <w:rPr>
          <w:lang w:val="en-US"/>
        </w:rPr>
      </w:pPr>
    </w:p>
    <w:p w:rsidR="00C66597" w:rsidRDefault="00C66597" w:rsidP="002312D3">
      <w:pPr>
        <w:spacing w:line="360" w:lineRule="auto"/>
        <w:jc w:val="both"/>
        <w:rPr>
          <w:b/>
          <w:i/>
          <w:sz w:val="28"/>
          <w:lang w:val="en-US"/>
        </w:rPr>
      </w:pPr>
    </w:p>
    <w:p w:rsidR="00800C1B" w:rsidRDefault="00800C1B" w:rsidP="002312D3">
      <w:pPr>
        <w:spacing w:line="360" w:lineRule="auto"/>
        <w:jc w:val="both"/>
        <w:rPr>
          <w:b/>
          <w:i/>
          <w:sz w:val="28"/>
          <w:lang w:val="en-US"/>
        </w:rPr>
      </w:pPr>
      <w:r w:rsidRPr="001135AF">
        <w:rPr>
          <w:b/>
          <w:i/>
          <w:sz w:val="28"/>
          <w:lang w:val="en-US"/>
        </w:rPr>
        <w:t>Branch analysis</w:t>
      </w:r>
    </w:p>
    <w:p w:rsidR="00C66597" w:rsidRDefault="00C66597" w:rsidP="002312D3">
      <w:pPr>
        <w:spacing w:line="360" w:lineRule="auto"/>
        <w:jc w:val="both"/>
        <w:rPr>
          <w:b/>
          <w:i/>
          <w:sz w:val="28"/>
          <w:lang w:val="en-US"/>
        </w:rPr>
      </w:pPr>
    </w:p>
    <w:p w:rsidR="00800C1B" w:rsidRDefault="00800C1B" w:rsidP="002312D3">
      <w:pPr>
        <w:spacing w:line="360" w:lineRule="auto"/>
        <w:ind w:firstLine="567"/>
        <w:jc w:val="both"/>
        <w:rPr>
          <w:lang w:val="en-US"/>
        </w:rPr>
      </w:pPr>
      <w:r>
        <w:rPr>
          <w:lang w:val="en-US"/>
        </w:rPr>
        <w:t xml:space="preserve">After we </w:t>
      </w:r>
      <w:r w:rsidR="00E5377F">
        <w:rPr>
          <w:lang w:val="en-US"/>
        </w:rPr>
        <w:t>can find the skeleton of the cluster, we can try to detect particle trajectories</w:t>
      </w:r>
      <w:r>
        <w:rPr>
          <w:lang w:val="en-US"/>
        </w:rPr>
        <w:t xml:space="preserve"> in the cluster. To do so, we can click the </w:t>
      </w:r>
      <w:r w:rsidRPr="001135AF">
        <w:rPr>
          <w:rFonts w:ascii="Consolas" w:hAnsi="Consolas" w:cs="Consolas"/>
          <w:lang w:val="en-US"/>
        </w:rPr>
        <w:t xml:space="preserve">Show Branches </w:t>
      </w:r>
      <w:r>
        <w:rPr>
          <w:lang w:val="en-US"/>
        </w:rPr>
        <w:t>button. The center point of the cluster is represented by the white dot, while the separate branches are denoted by the distinct colors – blue, red</w:t>
      </w:r>
      <w:r w:rsidR="00E5377F">
        <w:rPr>
          <w:lang w:val="en-US"/>
        </w:rPr>
        <w:t>,</w:t>
      </w:r>
      <w:r>
        <w:rPr>
          <w:lang w:val="en-US"/>
        </w:rPr>
        <w:t xml:space="preserve"> and green. Each branch can have its sub-branches - the starting point of the sub-branch is contained in its parent branch. The sub-branches are highlighted by the lighter shade of </w:t>
      </w:r>
      <w:r w:rsidR="00E5377F">
        <w:rPr>
          <w:lang w:val="en-US"/>
        </w:rPr>
        <w:t>their</w:t>
      </w:r>
      <w:r>
        <w:rPr>
          <w:lang w:val="en-US"/>
        </w:rPr>
        <w:t xml:space="preserve"> parent branch color.</w:t>
      </w:r>
    </w:p>
    <w:p w:rsidR="00C66597" w:rsidRDefault="00C66597" w:rsidP="00C66597">
      <w:pPr>
        <w:keepNext/>
        <w:spacing w:line="360" w:lineRule="auto"/>
        <w:ind w:firstLine="567"/>
        <w:jc w:val="both"/>
      </w:pPr>
      <w:r w:rsidRPr="00A36E61">
        <w:rPr>
          <w:noProof/>
          <w:lang w:val="sk-SK" w:eastAsia="sk-SK"/>
        </w:rPr>
        <w:lastRenderedPageBreak/>
        <mc:AlternateContent>
          <mc:Choice Requires="wps">
            <w:drawing>
              <wp:anchor distT="0" distB="0" distL="114300" distR="114300" simplePos="0" relativeHeight="251667456" behindDoc="0" locked="0" layoutInCell="1" allowOverlap="1" wp14:anchorId="7A3867EF" wp14:editId="60F82D6A">
                <wp:simplePos x="0" y="0"/>
                <wp:positionH relativeFrom="column">
                  <wp:posOffset>3805555</wp:posOffset>
                </wp:positionH>
                <wp:positionV relativeFrom="paragraph">
                  <wp:posOffset>338455</wp:posOffset>
                </wp:positionV>
                <wp:extent cx="1504950" cy="438150"/>
                <wp:effectExtent l="0" t="0" r="19050" b="19050"/>
                <wp:wrapNone/>
                <wp:docPr id="30"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0" cy="438150"/>
                        </a:xfrm>
                        <a:prstGeom prst="rect">
                          <a:avLst/>
                        </a:prstGeom>
                        <a:solidFill>
                          <a:srgbClr val="FFFFFF"/>
                        </a:solidFill>
                        <a:ln w="9525">
                          <a:solidFill>
                            <a:srgbClr val="000000"/>
                          </a:solidFill>
                          <a:miter lim="800000"/>
                          <a:headEnd/>
                          <a:tailEnd/>
                        </a:ln>
                      </wps:spPr>
                      <wps:txbx>
                        <w:txbxContent>
                          <w:p w:rsidR="00A36E61" w:rsidRPr="00A36E61" w:rsidRDefault="00A36E61">
                            <w:pPr>
                              <w:rPr>
                                <w:color w:val="92D050"/>
                                <w:lang w:val="sk-SK"/>
                              </w:rPr>
                            </w:pPr>
                            <w:r w:rsidRPr="00A36E61">
                              <w:rPr>
                                <w:color w:val="92D050"/>
                                <w:lang w:val="sk-SK"/>
                              </w:rPr>
                              <w:t>Branch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left:0;text-align:left;margin-left:299.65pt;margin-top:26.65pt;width:118.5pt;height:3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">
                <v:textbox>
                  <w:txbxContent>
                    <w:p w:rsidR="00A36E61" w:rsidRPr="00A36E61" w:rsidRDefault="00A36E61">
                      <w:pPr>
                        <w:rPr>
                          <w:color w:val="92D050"/>
                          <w:lang w:val="sk-SK"/>
                        </w:rPr>
                      </w:pPr>
                      <w:r w:rsidRPr="00A36E61">
                        <w:rPr>
                          <w:color w:val="92D050"/>
                          <w:lang w:val="sk-SK"/>
                        </w:rPr>
                        <w:t>Branch 1</w:t>
                      </w:r>
                    </w:p>
                  </w:txbxContent>
                </v:textbox>
              </v:shape>
            </w:pict>
          </mc:Fallback>
        </mc:AlternateContent>
      </w:r>
      <w:r>
        <w:rPr>
          <w:noProof/>
          <w:lang w:val="sk-SK" w:eastAsia="sk-SK"/>
        </w:rPr>
        <mc:AlternateContent>
          <mc:Choice Requires="wpc">
            <w:drawing>
              <wp:inline distT="0" distB="0" distL="0" distR="0" wp14:anchorId="7E0D3F26" wp14:editId="5D3CA2A4">
                <wp:extent cx="5848350" cy="3200400"/>
                <wp:effectExtent l="0" t="0" r="0" b="0"/>
                <wp:docPr id="29" name="Kresliace plátno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3" name="Obrázok 53"/>
                          <pic:cNvPicPr/>
                        </pic:nvPicPr>
                        <pic:blipFill>
                          <a:blip r:embed="rId20">
                            <a:extLst>
                              <a:ext uri="{28A0092B-C50C-407E-A947-70E740481C1C}">
                                <a14:useLocalDpi xmlns:a14="http://schemas.microsoft.com/office/drawing/2010/main" val="0"/>
                              </a:ext>
                            </a:extLst>
                          </a:blip>
                          <a:stretch>
                            <a:fillRect/>
                          </a:stretch>
                        </pic:blipFill>
                        <pic:spPr>
                          <a:xfrm>
                            <a:off x="227625" y="190500"/>
                            <a:ext cx="2672080" cy="2695575"/>
                          </a:xfrm>
                          <a:prstGeom prst="rect">
                            <a:avLst/>
                          </a:prstGeom>
                        </pic:spPr>
                      </pic:pic>
                      <wps:wsp>
                        <wps:cNvPr id="55" name="Blok textu 2"/>
                        <wps:cNvSpPr txBox="1">
                          <a:spLocks noChangeArrowheads="1"/>
                        </wps:cNvSpPr>
                        <wps:spPr bwMode="auto">
                          <a:xfrm>
                            <a:off x="3448050" y="921975"/>
                            <a:ext cx="1504950" cy="438150"/>
                          </a:xfrm>
                          <a:prstGeom prst="rect">
                            <a:avLst/>
                          </a:prstGeom>
                          <a:solidFill>
                            <a:srgbClr val="FFFFFF"/>
                          </a:solidFill>
                          <a:ln w="9525">
                            <a:solidFill>
                              <a:srgbClr val="000000"/>
                            </a:solidFill>
                            <a:miter lim="800000"/>
                            <a:headEnd/>
                            <a:tailEnd/>
                          </a:ln>
                        </wps:spPr>
                        <wps:txbx>
                          <w:txbxContent>
                            <w:p w:rsidR="00C66597" w:rsidRPr="00A36E61" w:rsidRDefault="00C66597" w:rsidP="00C66597">
                              <w:pPr>
                                <w:pStyle w:val="Normlnywebov"/>
                                <w:spacing w:before="0" w:beforeAutospacing="0" w:after="0" w:afterAutospacing="0"/>
                                <w:rPr>
                                  <w:color w:val="FF0000"/>
                                </w:rPr>
                              </w:pPr>
                              <w:r w:rsidRPr="00A36E61">
                                <w:rPr>
                                  <w:rFonts w:eastAsia="MS Mincho"/>
                                  <w:color w:val="FF0000"/>
                                </w:rPr>
                                <w:t>Branch 2</w:t>
                              </w:r>
                            </w:p>
                          </w:txbxContent>
                        </wps:txbx>
                        <wps:bodyPr rot="0" vert="horz" wrap="square" lIns="91440" tIns="45720" rIns="91440" bIns="45720" anchor="t" anchorCtr="0">
                          <a:noAutofit/>
                        </wps:bodyPr>
                      </wps:wsp>
                      <wps:wsp>
                        <wps:cNvPr id="56" name="Blok textu 2"/>
                        <wps:cNvSpPr txBox="1">
                          <a:spLocks noChangeArrowheads="1"/>
                        </wps:cNvSpPr>
                        <wps:spPr bwMode="auto">
                          <a:xfrm>
                            <a:off x="3448050" y="1457325"/>
                            <a:ext cx="1504950" cy="438150"/>
                          </a:xfrm>
                          <a:prstGeom prst="rect">
                            <a:avLst/>
                          </a:prstGeom>
                          <a:solidFill>
                            <a:srgbClr val="FFFFFF"/>
                          </a:solidFill>
                          <a:ln w="9525">
                            <a:solidFill>
                              <a:srgbClr val="000000"/>
                            </a:solidFill>
                            <a:miter lim="800000"/>
                            <a:headEnd/>
                            <a:tailEnd/>
                          </a:ln>
                        </wps:spPr>
                        <wps:txbx>
                          <w:txbxContent>
                            <w:p w:rsidR="00C66597" w:rsidRPr="00A36E61" w:rsidRDefault="00C66597" w:rsidP="00C66597">
                              <w:pPr>
                                <w:pStyle w:val="Normlnywebov"/>
                                <w:spacing w:before="0" w:beforeAutospacing="0" w:after="0" w:afterAutospacing="0"/>
                                <w:rPr>
                                  <w:color w:val="00B0F0"/>
                                </w:rPr>
                              </w:pPr>
                              <w:r w:rsidRPr="00A36E61">
                                <w:rPr>
                                  <w:rFonts w:eastAsia="MS Mincho"/>
                                  <w:color w:val="00B0F0"/>
                                </w:rPr>
                                <w:t>Branch 3</w:t>
                              </w:r>
                            </w:p>
                          </w:txbxContent>
                        </wps:txbx>
                        <wps:bodyPr rot="0" vert="horz" wrap="square" lIns="91440" tIns="45720" rIns="91440" bIns="45720" anchor="t" anchorCtr="0">
                          <a:noAutofit/>
                        </wps:bodyPr>
                      </wps:wsp>
                      <wps:wsp>
                        <wps:cNvPr id="44" name="Ovál 44"/>
                        <wps:cNvSpPr/>
                        <wps:spPr>
                          <a:xfrm>
                            <a:off x="1581150" y="1141050"/>
                            <a:ext cx="219075" cy="219075"/>
                          </a:xfrm>
                          <a:prstGeom prst="ellipse">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Blok textu 2"/>
                        <wps:cNvSpPr txBox="1">
                          <a:spLocks noChangeArrowheads="1"/>
                        </wps:cNvSpPr>
                        <wps:spPr bwMode="auto">
                          <a:xfrm>
                            <a:off x="3448050" y="2139225"/>
                            <a:ext cx="1504950" cy="438150"/>
                          </a:xfrm>
                          <a:prstGeom prst="rect">
                            <a:avLst/>
                          </a:prstGeom>
                          <a:solidFill>
                            <a:srgbClr val="FFFFFF"/>
                          </a:solidFill>
                          <a:ln w="9525">
                            <a:solidFill>
                              <a:srgbClr val="000000"/>
                            </a:solidFill>
                            <a:miter lim="800000"/>
                            <a:headEnd/>
                            <a:tailEnd/>
                          </a:ln>
                        </wps:spPr>
                        <wps:txbx>
                          <w:txbxContent>
                            <w:p w:rsidR="00C66597" w:rsidRDefault="00C66597" w:rsidP="00C66597">
                              <w:pPr>
                                <w:pStyle w:val="Normlnywebov"/>
                                <w:spacing w:before="0" w:beforeAutospacing="0" w:after="0" w:afterAutospacing="0"/>
                              </w:pPr>
                              <w:r>
                                <w:rPr>
                                  <w:rFonts w:eastAsia="MS Mincho"/>
                                </w:rPr>
                                <w:t>Center</w:t>
                              </w:r>
                            </w:p>
                          </w:txbxContent>
                        </wps:txbx>
                        <wps:bodyPr rot="0" vert="horz" wrap="square" lIns="91440" tIns="45720" rIns="91440" bIns="45720" anchor="t" anchorCtr="0">
                          <a:noAutofit/>
                        </wps:bodyPr>
                      </wps:wsp>
                      <wps:wsp>
                        <wps:cNvPr id="46" name="Rovná spojovacia šípka 46"/>
                        <wps:cNvCnPr>
                          <a:stCxn id="67" idx="1"/>
                          <a:endCxn id="44" idx="5"/>
                        </wps:cNvCnPr>
                        <wps:spPr>
                          <a:xfrm flipH="1" flipV="1">
                            <a:off x="1768142" y="1328042"/>
                            <a:ext cx="1679908" cy="10302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Kresliace plátno 29" o:spid="_x0000_s1066" editas="canvas" style="width:460.5pt;height:252pt;mso-position-horizontal-relative:char;mso-position-vertical-relative:line" coordsize="58483,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">
                <v:shape id="_x0000_s1067" type="#_x0000_t75" style="position:absolute;width:58483;height:32004;visibility:visible;mso-wrap-style:square">
                  <v:fill o:detectmouseclick="t"/>
                  <v:path o:connecttype="none"/>
                </v:shape>
                <v:shape id="Obrázok 53" o:spid="_x0000_s1068" type="#_x0000_t75" style="position:absolute;left:2276;top:1905;width:26721;height:26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A7ZjFAAAA2wAAAA8AAABkcnMvZG93bnJldi54bWxEj09rwkAUxO9Cv8PyCl6kbmq0LamrSKA2&#10;4KVV6fmRfU2C2bchu82fb+8WBI/DzPyGWW8HU4uOWldZVvA8j0AQ51ZXXCg4nz6e3kA4j6yxtkwK&#10;RnKw3TxM1pho2/M3dUdfiABhl6CC0vsmkdLlJRl0c9sQB+/XtgZ9kG0hdYt9gJtaLqLoRRqsOCyU&#10;2FBaUn45/hkFh6/DfrXIskv6M/PLeHzl8bNgpaaPw+4dhKfB38O3dqYVrGL4/xJ+gNxc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QO2YxQAAANsAAAAPAAAAAAAAAAAAAAAA&#10;AJ8CAABkcnMvZG93bnJldi54bWxQSwUGAAAAAAQABAD3AAAAkQMAAAAA&#10;">
                  <v:imagedata r:id="rId21" o:title=""/>
                </v:shape>
                <v:shape id="_x0000_s1069" type="#_x0000_t202" style="position:absolute;left:34480;top:9219;width:15050;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qWjsUA&#10;AADbAAAADwAAAGRycy9kb3ducmV2LnhtbESPT2vCQBTE70K/w/IKXkQ39U/U6CqlYNFbq9JeH9ln&#10;Epp9m+5uY/rtuwXB4zAzv2HW287UoiXnK8sKnkYJCOLc6ooLBefTbrgA4QOyxtoyKfglD9vNQ2+N&#10;mbZXfqf2GAoRIewzVFCG0GRS+rwkg35kG+LoXawzGKJ0hdQOrxFuajlOklQarDgulNjQS0n51/HH&#10;KFhM9+2nP0zePvL0Ui/DYN6+fjul+o/d8wpEoC7cw7f2XiuYzeD/S/wB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apaOxQAAANsAAAAPAAAAAAAAAAAAAAAAAJgCAABkcnMv&#10;ZG93bnJldi54bWxQSwUGAAAAAAQABAD1AAAAigMAAAAA&#10;">
                  <v:textbox>
                    <w:txbxContent>
                      <w:p w:rsidR="00C66597" w:rsidRPr="00A36E61" w:rsidRDefault="00C66597" w:rsidP="00C66597">
                        <w:pPr>
                          <w:pStyle w:val="Normlnywebov"/>
                          <w:spacing w:before="0" w:beforeAutospacing="0" w:after="0" w:afterAutospacing="0"/>
                          <w:rPr>
                            <w:color w:val="FF0000"/>
                          </w:rPr>
                        </w:pPr>
                        <w:r w:rsidRPr="00A36E61">
                          <w:rPr>
                            <w:rFonts w:eastAsia="MS Mincho"/>
                            <w:color w:val="FF0000"/>
                          </w:rPr>
                          <w:t>Branch 2</w:t>
                        </w:r>
                      </w:p>
                    </w:txbxContent>
                  </v:textbox>
                </v:shape>
                <v:shape id="_x0000_s1070" type="#_x0000_t202" style="position:absolute;left:34480;top:14573;width:1505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I+cUA&#10;AADbAAAADwAAAGRycy9kb3ducmV2LnhtbESPT2vCQBTE7wW/w/KEXopuamvU6CpSaNGb/9DrI/tM&#10;gtm36e42pt++Wyj0OMzMb5jFqjO1aMn5yrKC52ECgji3uuJCwen4PpiC8AFZY22ZFHyTh9Wy97DA&#10;TNs776k9hEJECPsMFZQhNJmUPi/JoB/ahjh6V+sMhihdIbXDe4SbWo6SJJUGK44LJTb0VlJ+O3wZ&#10;BdPXTXvx25fdOU+v9Sw8TdqPT6fUY79bz0EE6sJ/+K+90QrGK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uAj5xQAAANsAAAAPAAAAAAAAAAAAAAAAAJgCAABkcnMv&#10;ZG93bnJldi54bWxQSwUGAAAAAAQABAD1AAAAigMAAAAA&#10;">
                  <v:textbox>
                    <w:txbxContent>
                      <w:p w:rsidR="00C66597" w:rsidRPr="00A36E61" w:rsidRDefault="00C66597" w:rsidP="00C66597">
                        <w:pPr>
                          <w:pStyle w:val="Normlnywebov"/>
                          <w:spacing w:before="0" w:beforeAutospacing="0" w:after="0" w:afterAutospacing="0"/>
                          <w:rPr>
                            <w:color w:val="00B0F0"/>
                          </w:rPr>
                        </w:pPr>
                        <w:r w:rsidRPr="00A36E61">
                          <w:rPr>
                            <w:rFonts w:eastAsia="MS Mincho"/>
                            <w:color w:val="00B0F0"/>
                          </w:rPr>
                          <w:t>Branch 3</w:t>
                        </w:r>
                      </w:p>
                    </w:txbxContent>
                  </v:textbox>
                </v:shape>
                <v:oval id="Ovál 44" o:spid="_x0000_s1071" style="position:absolute;left:15811;top:11410;width:2191;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XgY8MA&#10;AADbAAAADwAAAGRycy9kb3ducmV2LnhtbESPT2sCMRTE74LfITzBm2b9g5StUUQpCr3UrRdvj83r&#10;Jrh5WZJU12/fFAo9DjPzG2a97V0r7hSi9axgNi1AENdeW24UXD7fJi8gYkLW2HomBU+KsN0MB2ss&#10;tX/wme5VakSGcCxRgUmpK6WMtSGHceo74ux9+eAwZRkaqQM+Mty1cl4UK+nQcl4w2NHeUH2rvl2m&#10;fNyOu/3cvpvFtTjYNlR8Xj2VGo/63SuIRH36D/+1T1rBcgm/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XgY8MAAADbAAAADwAAAAAAAAAAAAAAAACYAgAAZHJzL2Rv&#10;d25yZXYueG1sUEsFBgAAAAAEAAQA9QAAAIgDAAAAAA==&#10;" filled="f" strokecolor="white [3212]" strokeweight="2pt"/>
                <v:shape id="_x0000_s1072" type="#_x0000_t202" style="position:absolute;left:34480;top:21392;width:1505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C66597" w:rsidRDefault="00C66597" w:rsidP="00C66597">
                        <w:pPr>
                          <w:pStyle w:val="Normlnywebov"/>
                          <w:spacing w:before="0" w:beforeAutospacing="0" w:after="0" w:afterAutospacing="0"/>
                        </w:pPr>
                        <w:r>
                          <w:rPr>
                            <w:rFonts w:eastAsia="MS Mincho"/>
                          </w:rPr>
                          <w:t>Center</w:t>
                        </w:r>
                      </w:p>
                    </w:txbxContent>
                  </v:textbox>
                </v:shape>
                <v:shape id="Rovná spojovacia šípka 46" o:spid="_x0000_s1073" type="#_x0000_t32" style="position:absolute;left:17681;top:13280;width:16799;height:1030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3kacQAAADbAAAADwAAAGRycy9kb3ducmV2LnhtbESPzWoCQRCE7wHfYWjBW5w1URM2jiKB&#10;gB4kqPm5NjPt7pKdnmWn1fXtnYDgsaiqr6jZovO1OlEbq8AGRsMMFLENruLCwNf+4/EVVBRkh3Vg&#10;MnChCIt572GGuQtn3tJpJ4VKEI45GihFmlzraEvyGIehIU7eIbQeJcm20K7Fc4L7Wj9l2VR7rDgt&#10;lNjQe0n2b3f0Bo7hsFl+u5fnn9GvrG0l60+yE2MG/W75Bkqok3v41l45A+Mp/H9JP0DP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PeRpxAAAANsAAAAPAAAAAAAAAAAA&#10;AAAAAKECAABkcnMvZG93bnJldi54bWxQSwUGAAAAAAQABAD5AAAAkgMAAAAA&#10;" strokecolor="#4579b8 [3044]">
                  <v:stroke endarrow="open"/>
                </v:shape>
                <w10:anchorlock/>
              </v:group>
            </w:pict>
          </mc:Fallback>
        </mc:AlternateContent>
      </w:r>
    </w:p>
    <w:p w:rsidR="00800C1B" w:rsidRDefault="00C66597" w:rsidP="00C66597">
      <w:pPr>
        <w:pStyle w:val="Popis"/>
        <w:jc w:val="both"/>
        <w:rPr>
          <w:lang w:val="en-US"/>
        </w:rPr>
      </w:pPr>
      <w:proofErr w:type="gramStart"/>
      <w:r>
        <w:t xml:space="preserve">Figure </w:t>
      </w:r>
      <w:r w:rsidR="00C50103">
        <w:fldChar w:fldCharType="begin"/>
      </w:r>
      <w:r w:rsidR="00C50103">
        <w:instrText xml:space="preserve"> STYLEREF 1 \s </w:instrText>
      </w:r>
      <w:r w:rsidR="00C50103">
        <w:fldChar w:fldCharType="separate"/>
      </w:r>
      <w:r w:rsidR="00C50103">
        <w:rPr>
          <w:noProof/>
        </w:rPr>
        <w:t>3</w:t>
      </w:r>
      <w:r w:rsidR="00C50103">
        <w:fldChar w:fldCharType="end"/>
      </w:r>
      <w:r w:rsidR="00C50103">
        <w:t>.</w:t>
      </w:r>
      <w:r w:rsidR="00C50103">
        <w:fldChar w:fldCharType="begin"/>
      </w:r>
      <w:r w:rsidR="00C50103">
        <w:instrText xml:space="preserve"> SEQ Figure \* ARABIC \s 1 </w:instrText>
      </w:r>
      <w:r w:rsidR="00C50103">
        <w:fldChar w:fldCharType="separate"/>
      </w:r>
      <w:r w:rsidR="00C50103">
        <w:rPr>
          <w:noProof/>
        </w:rPr>
        <w:t>4</w:t>
      </w:r>
      <w:r w:rsidR="00C50103">
        <w:fldChar w:fldCharType="end"/>
      </w:r>
      <w:r>
        <w:t xml:space="preserve">  Branches</w:t>
      </w:r>
      <w:proofErr w:type="gramEnd"/>
      <w:r>
        <w:t xml:space="preserve"> of a cluster</w:t>
      </w:r>
    </w:p>
    <w:p w:rsidR="00B428B0" w:rsidRDefault="00B428B0" w:rsidP="002312D3">
      <w:pPr>
        <w:spacing w:line="360" w:lineRule="auto"/>
        <w:jc w:val="both"/>
        <w:rPr>
          <w:b/>
          <w:i/>
          <w:sz w:val="28"/>
          <w:lang w:val="en-US"/>
        </w:rPr>
      </w:pPr>
    </w:p>
    <w:p w:rsidR="00800C1B" w:rsidRDefault="00800C1B" w:rsidP="002312D3">
      <w:pPr>
        <w:spacing w:line="360" w:lineRule="auto"/>
        <w:jc w:val="both"/>
        <w:rPr>
          <w:b/>
          <w:i/>
          <w:sz w:val="28"/>
          <w:lang w:val="en-US"/>
        </w:rPr>
      </w:pPr>
      <w:r w:rsidRPr="001135AF">
        <w:rPr>
          <w:b/>
          <w:i/>
          <w:sz w:val="28"/>
          <w:lang w:val="en-US"/>
        </w:rPr>
        <w:t>Classification</w:t>
      </w:r>
    </w:p>
    <w:p w:rsidR="00E5377F" w:rsidRDefault="00800C1B" w:rsidP="002312D3">
      <w:pPr>
        <w:spacing w:line="360" w:lineRule="auto"/>
        <w:jc w:val="both"/>
        <w:rPr>
          <w:lang w:val="en-US"/>
        </w:rPr>
      </w:pPr>
      <w:r>
        <w:rPr>
          <w:sz w:val="32"/>
          <w:lang w:val="en-US"/>
        </w:rPr>
        <w:tab/>
      </w:r>
      <w:r w:rsidRPr="001135AF">
        <w:rPr>
          <w:lang w:val="en-US"/>
        </w:rPr>
        <w:t>Using all the features</w:t>
      </w:r>
      <w:r w:rsidR="00E5377F">
        <w:rPr>
          <w:lang w:val="en-US"/>
        </w:rPr>
        <w:t>,</w:t>
      </w:r>
      <w:r w:rsidRPr="001135AF">
        <w:rPr>
          <w:lang w:val="en-US"/>
        </w:rPr>
        <w:t xml:space="preserve"> we are able to calculate about the cluster</w:t>
      </w:r>
      <w:r w:rsidR="00E5377F">
        <w:rPr>
          <w:lang w:val="en-US"/>
        </w:rPr>
        <w:t>,</w:t>
      </w:r>
      <w:r w:rsidRPr="001135AF">
        <w:rPr>
          <w:lang w:val="en-US"/>
        </w:rPr>
        <w:t xml:space="preserve"> we can classify the cluster into various categories.</w:t>
      </w:r>
      <w:r>
        <w:rPr>
          <w:lang w:val="en-US"/>
        </w:rPr>
        <w:t xml:space="preserve"> This</w:t>
      </w:r>
      <w:r w:rsidR="00E5377F">
        <w:rPr>
          <w:lang w:val="en-US"/>
        </w:rPr>
        <w:t xml:space="preserve"> classification</w:t>
      </w:r>
      <w:r>
        <w:rPr>
          <w:lang w:val="en-US"/>
        </w:rPr>
        <w:t xml:space="preserve"> is done via machine learning using neural networks. The default classes of particles that are implemented in t</w:t>
      </w:r>
      <w:r w:rsidR="00E5377F">
        <w:rPr>
          <w:lang w:val="en-US"/>
        </w:rPr>
        <w:t>he</w:t>
      </w:r>
      <w:r w:rsidR="00B21430">
        <w:rPr>
          <w:lang w:val="en-US"/>
        </w:rPr>
        <w:t xml:space="preserve"> default </w:t>
      </w:r>
      <w:r w:rsidR="00B21430" w:rsidRPr="00B21430">
        <w:rPr>
          <w:rFonts w:ascii="Consolas" w:hAnsi="Consolas" w:cs="Consolas"/>
          <w:lang w:val="en-US"/>
        </w:rPr>
        <w:t>bestClassifier.csf</w:t>
      </w:r>
      <w:r w:rsidR="00E5377F">
        <w:rPr>
          <w:lang w:val="en-US"/>
        </w:rPr>
        <w:t xml:space="preserve"> classifier are:</w:t>
      </w:r>
    </w:p>
    <w:p w:rsidR="00E5377F" w:rsidRDefault="002312D3" w:rsidP="002312D3">
      <w:pPr>
        <w:pStyle w:val="Odsekzoznamu"/>
        <w:numPr>
          <w:ilvl w:val="0"/>
          <w:numId w:val="6"/>
        </w:numPr>
        <w:spacing w:line="360" w:lineRule="auto"/>
        <w:jc w:val="both"/>
        <w:rPr>
          <w:lang w:val="en-US"/>
        </w:rPr>
      </w:pPr>
      <w:r>
        <w:rPr>
          <w:lang w:val="en-US"/>
        </w:rPr>
        <w:t>Lead, Iron</w:t>
      </w:r>
      <w:r w:rsidR="00E5377F" w:rsidRPr="00E5377F">
        <w:rPr>
          <w:lang w:val="en-US"/>
        </w:rPr>
        <w:t>,</w:t>
      </w:r>
      <w:r w:rsidR="00800C1B" w:rsidRPr="00E5377F">
        <w:rPr>
          <w:lang w:val="en-US"/>
        </w:rPr>
        <w:t xml:space="preserve"> He</w:t>
      </w:r>
      <w:r>
        <w:rPr>
          <w:lang w:val="en-US"/>
        </w:rPr>
        <w:t>lium</w:t>
      </w:r>
      <w:r w:rsidR="00D93B45">
        <w:rPr>
          <w:lang w:val="en-US"/>
        </w:rPr>
        <w:t>,</w:t>
      </w:r>
      <w:r w:rsidR="00800C1B" w:rsidRPr="00E5377F">
        <w:rPr>
          <w:lang w:val="en-US"/>
        </w:rPr>
        <w:t xml:space="preserve"> </w:t>
      </w:r>
    </w:p>
    <w:p w:rsidR="00E5377F" w:rsidRDefault="00800C1B" w:rsidP="002312D3">
      <w:pPr>
        <w:pStyle w:val="Odsekzoznamu"/>
        <w:numPr>
          <w:ilvl w:val="0"/>
          <w:numId w:val="6"/>
        </w:numPr>
        <w:spacing w:line="360" w:lineRule="auto"/>
        <w:jc w:val="both"/>
        <w:rPr>
          <w:lang w:val="en-US"/>
        </w:rPr>
      </w:pPr>
      <w:proofErr w:type="gramStart"/>
      <w:r w:rsidRPr="00E5377F">
        <w:rPr>
          <w:lang w:val="en-US"/>
        </w:rPr>
        <w:t>muons</w:t>
      </w:r>
      <w:proofErr w:type="gramEnd"/>
      <w:r w:rsidRPr="00E5377F">
        <w:rPr>
          <w:lang w:val="en-US"/>
        </w:rPr>
        <w:t>, electrons, pions</w:t>
      </w:r>
      <w:r w:rsidR="00E5377F" w:rsidRPr="00E5377F">
        <w:rPr>
          <w:lang w:val="en-US"/>
        </w:rPr>
        <w:t>,</w:t>
      </w:r>
      <w:r w:rsidRPr="00E5377F">
        <w:rPr>
          <w:lang w:val="en-US"/>
        </w:rPr>
        <w:t xml:space="preserve"> </w:t>
      </w:r>
      <w:r w:rsidR="00D93B45">
        <w:rPr>
          <w:lang w:val="en-US"/>
        </w:rPr>
        <w:t xml:space="preserve">low energy electrons </w:t>
      </w:r>
      <w:r w:rsidRPr="00E5377F">
        <w:rPr>
          <w:lang w:val="en-US"/>
        </w:rPr>
        <w:t>and protons.</w:t>
      </w:r>
    </w:p>
    <w:p w:rsidR="00800C1B" w:rsidRDefault="006A5BA9" w:rsidP="002312D3">
      <w:pPr>
        <w:spacing w:line="360" w:lineRule="auto"/>
        <w:ind w:firstLine="567"/>
        <w:jc w:val="both"/>
        <w:rPr>
          <w:lang w:val="en-US"/>
        </w:rPr>
      </w:pPr>
      <w:r>
        <w:rPr>
          <w:lang w:val="en-US"/>
        </w:rPr>
        <w:t>In the viewer</w:t>
      </w:r>
      <w:r w:rsidR="00B21430">
        <w:rPr>
          <w:lang w:val="en-US"/>
        </w:rPr>
        <w:t xml:space="preserve"> application</w:t>
      </w:r>
      <w:r>
        <w:rPr>
          <w:lang w:val="en-US"/>
        </w:rPr>
        <w:t xml:space="preserve">, user can load a classifier by clicking </w:t>
      </w:r>
      <w:r>
        <w:rPr>
          <w:rFonts w:ascii="Consolas" w:hAnsi="Consolas" w:cs="Consolas"/>
          <w:lang w:val="en-US"/>
        </w:rPr>
        <w:t>B</w:t>
      </w:r>
      <w:r w:rsidRPr="006A5BA9">
        <w:rPr>
          <w:rFonts w:ascii="Consolas" w:hAnsi="Consolas" w:cs="Consolas"/>
          <w:lang w:val="en-US"/>
        </w:rPr>
        <w:t>rowse</w:t>
      </w:r>
      <w:r>
        <w:rPr>
          <w:lang w:val="en-US"/>
        </w:rPr>
        <w:t xml:space="preserve"> and choosing the right</w:t>
      </w:r>
      <w:r w:rsidR="002312D3">
        <w:rPr>
          <w:lang w:val="en-US"/>
        </w:rPr>
        <w:t xml:space="preserve"> trained classifier in </w:t>
      </w:r>
      <w:r w:rsidR="002312D3" w:rsidRPr="002312D3">
        <w:rPr>
          <w:rFonts w:ascii="Consolas" w:hAnsi="Consolas" w:cs="Consolas"/>
          <w:lang w:val="en-US"/>
        </w:rPr>
        <w:t>.csf</w:t>
      </w:r>
      <w:r w:rsidR="002312D3">
        <w:rPr>
          <w:lang w:val="en-US"/>
        </w:rPr>
        <w:t xml:space="preserve"> file.</w:t>
      </w:r>
      <w:r w:rsidR="00B21430">
        <w:rPr>
          <w:lang w:val="en-US"/>
        </w:rPr>
        <w:t xml:space="preserve"> When the classifier is successfully loaded,</w:t>
      </w:r>
    </w:p>
    <w:p w:rsidR="00C66597" w:rsidRPr="00E5377F" w:rsidRDefault="00C66597" w:rsidP="002312D3">
      <w:pPr>
        <w:spacing w:line="360" w:lineRule="auto"/>
        <w:ind w:firstLine="567"/>
        <w:jc w:val="both"/>
        <w:rPr>
          <w:lang w:val="en-US"/>
        </w:rPr>
      </w:pPr>
    </w:p>
    <w:p w:rsidR="00800C1B" w:rsidRDefault="00800C1B" w:rsidP="002F62B6">
      <w:pPr>
        <w:pStyle w:val="Nadpis1"/>
        <w:rPr>
          <w:lang w:val="en-US"/>
        </w:rPr>
      </w:pPr>
      <w:bookmarkStart w:id="3" w:name="_Toc69683581"/>
      <w:r>
        <w:rPr>
          <w:lang w:val="en-US"/>
        </w:rPr>
        <w:t>Filter</w:t>
      </w:r>
      <w:bookmarkEnd w:id="3"/>
    </w:p>
    <w:p w:rsidR="00800C1B" w:rsidRDefault="00800C1B" w:rsidP="002312D3">
      <w:pPr>
        <w:jc w:val="both"/>
        <w:rPr>
          <w:lang w:val="en-US"/>
        </w:rPr>
      </w:pPr>
    </w:p>
    <w:p w:rsidR="00D96DEC" w:rsidRDefault="00800C1B" w:rsidP="002312D3">
      <w:pPr>
        <w:spacing w:line="360" w:lineRule="auto"/>
        <w:ind w:firstLine="567"/>
        <w:jc w:val="both"/>
        <w:rPr>
          <w:rFonts w:ascii="Consolas" w:hAnsi="Consolas" w:cs="Consolas"/>
          <w:lang w:val="en-US"/>
        </w:rPr>
      </w:pPr>
      <w:r>
        <w:rPr>
          <w:lang w:val="en-US"/>
        </w:rPr>
        <w:t xml:space="preserve">The user interface of the </w:t>
      </w:r>
      <w:r w:rsidRPr="00F42F0D">
        <w:rPr>
          <w:rFonts w:ascii="Consolas" w:hAnsi="Consolas" w:cs="Consolas"/>
          <w:lang w:val="en-US"/>
        </w:rPr>
        <w:t>Cluster Filter</w:t>
      </w:r>
      <w:r>
        <w:rPr>
          <w:lang w:val="en-US"/>
        </w:rPr>
        <w:t xml:space="preserve"> application is very similar to the </w:t>
      </w:r>
      <w:r w:rsidRPr="00F42F0D">
        <w:rPr>
          <w:rFonts w:ascii="Consolas" w:hAnsi="Consolas" w:cs="Consolas"/>
          <w:lang w:val="en-US"/>
        </w:rPr>
        <w:t>Cluster Viewer</w:t>
      </w:r>
      <w:r>
        <w:rPr>
          <w:lang w:val="en-US"/>
        </w:rPr>
        <w:t>.</w:t>
      </w:r>
      <w:r>
        <w:rPr>
          <w:rFonts w:ascii="Consolas" w:hAnsi="Consolas" w:cs="Consolas"/>
          <w:lang w:val="en-US"/>
        </w:rPr>
        <w:t xml:space="preserve"> </w:t>
      </w:r>
    </w:p>
    <w:p w:rsidR="00D96DEC" w:rsidRDefault="00800C1B" w:rsidP="00D96DEC">
      <w:pPr>
        <w:pStyle w:val="Odsekzoznamu"/>
        <w:numPr>
          <w:ilvl w:val="0"/>
          <w:numId w:val="20"/>
        </w:numPr>
        <w:spacing w:line="360" w:lineRule="auto"/>
        <w:jc w:val="both"/>
        <w:rPr>
          <w:lang w:val="en-US"/>
        </w:rPr>
      </w:pPr>
      <w:r w:rsidRPr="00D96DEC">
        <w:rPr>
          <w:lang w:val="en-US"/>
        </w:rPr>
        <w:t>As the first step</w:t>
      </w:r>
      <w:r w:rsidR="00E5377F" w:rsidRPr="00D96DEC">
        <w:rPr>
          <w:lang w:val="en-US"/>
        </w:rPr>
        <w:t>,</w:t>
      </w:r>
      <w:r w:rsidRPr="00D96DEC">
        <w:rPr>
          <w:lang w:val="en-US"/>
        </w:rPr>
        <w:t xml:space="preserve"> we select the input </w:t>
      </w:r>
      <w:r w:rsidRPr="00D96DEC">
        <w:rPr>
          <w:rFonts w:ascii="Consolas" w:hAnsi="Consolas" w:cs="Consolas"/>
          <w:lang w:val="en-US"/>
        </w:rPr>
        <w:t>.ini</w:t>
      </w:r>
      <w:r w:rsidRPr="00D96DEC">
        <w:rPr>
          <w:lang w:val="en-US"/>
        </w:rPr>
        <w:t xml:space="preserve"> file. This can be done either by typing out the path to the file or clicking the </w:t>
      </w:r>
      <w:r w:rsidRPr="00D96DEC">
        <w:rPr>
          <w:rFonts w:ascii="Consolas" w:hAnsi="Consolas" w:cs="Consolas"/>
          <w:lang w:val="en-US"/>
        </w:rPr>
        <w:t>Browse</w:t>
      </w:r>
      <w:r w:rsidRPr="00D96DEC">
        <w:rPr>
          <w:lang w:val="en-US"/>
        </w:rPr>
        <w:t xml:space="preserve"> button.</w:t>
      </w:r>
    </w:p>
    <w:p w:rsidR="00D96DEC" w:rsidRDefault="00800C1B" w:rsidP="00D96DEC">
      <w:pPr>
        <w:pStyle w:val="Odsekzoznamu"/>
        <w:numPr>
          <w:ilvl w:val="0"/>
          <w:numId w:val="20"/>
        </w:numPr>
        <w:spacing w:line="360" w:lineRule="auto"/>
        <w:jc w:val="both"/>
        <w:rPr>
          <w:lang w:val="en-US"/>
        </w:rPr>
      </w:pPr>
      <w:r w:rsidRPr="00D96DEC">
        <w:rPr>
          <w:lang w:val="en-US"/>
        </w:rPr>
        <w:t xml:space="preserve"> Then, we choose the name for the output </w:t>
      </w:r>
      <w:r w:rsidRPr="00D96DEC">
        <w:rPr>
          <w:rFonts w:ascii="Consolas" w:hAnsi="Consolas" w:cs="Consolas"/>
          <w:lang w:val="en-US"/>
        </w:rPr>
        <w:t>.ini</w:t>
      </w:r>
      <w:r w:rsidRPr="00D96DEC">
        <w:rPr>
          <w:lang w:val="en-US"/>
        </w:rPr>
        <w:t xml:space="preserve"> file. </w:t>
      </w:r>
    </w:p>
    <w:p w:rsidR="00D96DEC" w:rsidRDefault="00800C1B" w:rsidP="00D96DEC">
      <w:pPr>
        <w:pStyle w:val="Odsekzoznamu"/>
        <w:numPr>
          <w:ilvl w:val="0"/>
          <w:numId w:val="20"/>
        </w:numPr>
        <w:spacing w:line="360" w:lineRule="auto"/>
        <w:jc w:val="both"/>
        <w:rPr>
          <w:lang w:val="en-US"/>
        </w:rPr>
      </w:pPr>
      <w:r w:rsidRPr="00D96DEC">
        <w:rPr>
          <w:lang w:val="en-US"/>
        </w:rPr>
        <w:lastRenderedPageBreak/>
        <w:t>After that</w:t>
      </w:r>
      <w:r w:rsidR="00E5377F" w:rsidRPr="00D96DEC">
        <w:rPr>
          <w:lang w:val="en-US"/>
        </w:rPr>
        <w:t>,</w:t>
      </w:r>
      <w:r w:rsidRPr="00D96DEC">
        <w:rPr>
          <w:lang w:val="en-US"/>
        </w:rPr>
        <w:t xml:space="preserve"> we can </w:t>
      </w:r>
      <w:r w:rsidR="00E5377F" w:rsidRPr="00D96DEC">
        <w:rPr>
          <w:lang w:val="en-US"/>
        </w:rPr>
        <w:t>select</w:t>
      </w:r>
      <w:r w:rsidRPr="00D96DEC">
        <w:rPr>
          <w:lang w:val="en-US"/>
        </w:rPr>
        <w:t xml:space="preserve"> the properties to filter by and set the lower and upper bounds for the property. If no bound (upper or lower) is specified, </w:t>
      </w:r>
      <w:r w:rsidR="00E5377F" w:rsidRPr="00D96DEC">
        <w:rPr>
          <w:lang w:val="en-US"/>
        </w:rPr>
        <w:t xml:space="preserve">the </w:t>
      </w:r>
      <w:r w:rsidRPr="00D96DEC">
        <w:rPr>
          <w:lang w:val="en-US"/>
        </w:rPr>
        <w:t>filter automatically sets the bound to the maximum (or minimum) possible value.</w:t>
      </w:r>
    </w:p>
    <w:p w:rsidR="00D96DEC" w:rsidRDefault="00800C1B" w:rsidP="00D96DEC">
      <w:pPr>
        <w:pStyle w:val="Odsekzoznamu"/>
        <w:numPr>
          <w:ilvl w:val="0"/>
          <w:numId w:val="20"/>
        </w:numPr>
        <w:spacing w:line="360" w:lineRule="auto"/>
        <w:jc w:val="both"/>
        <w:rPr>
          <w:lang w:val="en-US"/>
        </w:rPr>
      </w:pPr>
      <w:r w:rsidRPr="00D96DEC">
        <w:rPr>
          <w:lang w:val="en-US"/>
        </w:rPr>
        <w:t xml:space="preserve"> To start the processing</w:t>
      </w:r>
      <w:r w:rsidR="00E5377F" w:rsidRPr="00D96DEC">
        <w:rPr>
          <w:lang w:val="en-US"/>
        </w:rPr>
        <w:t>,</w:t>
      </w:r>
      <w:r w:rsidRPr="00D96DEC">
        <w:rPr>
          <w:lang w:val="en-US"/>
        </w:rPr>
        <w:t xml:space="preserve"> we click the </w:t>
      </w:r>
      <w:r w:rsidRPr="00D96DEC">
        <w:rPr>
          <w:rFonts w:ascii="Consolas" w:hAnsi="Consolas" w:cs="Consolas"/>
          <w:lang w:val="en-US"/>
        </w:rPr>
        <w:t>Process</w:t>
      </w:r>
      <w:r w:rsidRPr="00D96DEC">
        <w:rPr>
          <w:lang w:val="en-US"/>
        </w:rPr>
        <w:t xml:space="preserve"> button. During the filtering process</w:t>
      </w:r>
      <w:r w:rsidR="00E5377F" w:rsidRPr="00D96DEC">
        <w:rPr>
          <w:lang w:val="en-US"/>
        </w:rPr>
        <w:t>,</w:t>
      </w:r>
      <w:r w:rsidRPr="00D96DEC">
        <w:rPr>
          <w:lang w:val="en-US"/>
        </w:rPr>
        <w:t xml:space="preserve"> a new .cl file is created</w:t>
      </w:r>
      <w:r w:rsidR="00E5377F" w:rsidRPr="00D96DEC">
        <w:rPr>
          <w:lang w:val="en-US"/>
        </w:rPr>
        <w:t>.  The newly created file</w:t>
      </w:r>
      <w:r w:rsidRPr="00D96DEC">
        <w:rPr>
          <w:lang w:val="en-US"/>
        </w:rPr>
        <w:t xml:space="preserve"> contains only those clusters, which fit the filtering criteria. However, no </w:t>
      </w:r>
      <w:r w:rsidRPr="00D96DEC">
        <w:rPr>
          <w:rFonts w:ascii="Consolas" w:hAnsi="Consolas" w:cs="Consolas"/>
          <w:lang w:val="en-US"/>
        </w:rPr>
        <w:t>.px</w:t>
      </w:r>
      <w:r w:rsidRPr="00D96DEC">
        <w:rPr>
          <w:lang w:val="en-US"/>
        </w:rPr>
        <w:t xml:space="preserve"> file is created because the output reuses the original pixel file to speed up the calculation and prevent unnecessary copying. </w:t>
      </w:r>
    </w:p>
    <w:p w:rsidR="003B5FB5" w:rsidRPr="00D96DEC" w:rsidRDefault="00800C1B" w:rsidP="00D96DEC">
      <w:pPr>
        <w:pStyle w:val="Odsekzoznamu"/>
        <w:numPr>
          <w:ilvl w:val="0"/>
          <w:numId w:val="20"/>
        </w:numPr>
        <w:spacing w:line="360" w:lineRule="auto"/>
        <w:jc w:val="both"/>
        <w:rPr>
          <w:lang w:val="en-US"/>
        </w:rPr>
      </w:pPr>
      <w:r w:rsidRPr="00D96DEC">
        <w:rPr>
          <w:lang w:val="en-US"/>
        </w:rPr>
        <w:t xml:space="preserve"> After the filtering is done, </w:t>
      </w:r>
      <w:r w:rsidR="00E5377F" w:rsidRPr="00D96DEC">
        <w:rPr>
          <w:lang w:val="en-US"/>
        </w:rPr>
        <w:t xml:space="preserve">the </w:t>
      </w:r>
      <w:r w:rsidRPr="00D96DEC">
        <w:rPr>
          <w:lang w:val="en-US"/>
        </w:rPr>
        <w:t>filter displays the message “Filtering successfully completed”. If any other message is shown, it means there was an error. The message should provide more</w:t>
      </w:r>
      <w:r w:rsidR="00E5377F" w:rsidRPr="00D96DEC">
        <w:rPr>
          <w:lang w:val="en-US"/>
        </w:rPr>
        <w:t xml:space="preserve"> information about the problem.</w:t>
      </w:r>
      <w:r w:rsidRPr="00D96DEC">
        <w:rPr>
          <w:lang w:val="en-US"/>
        </w:rPr>
        <w:t xml:space="preserve"> </w:t>
      </w:r>
      <w:r w:rsidR="00E5377F" w:rsidRPr="00D96DEC">
        <w:rPr>
          <w:lang w:val="en-US"/>
        </w:rPr>
        <w:t>I</w:t>
      </w:r>
      <w:r w:rsidRPr="00D96DEC">
        <w:rPr>
          <w:lang w:val="en-US"/>
        </w:rPr>
        <w:t xml:space="preserve">n most </w:t>
      </w:r>
      <w:r w:rsidR="00E5377F" w:rsidRPr="00D96DEC">
        <w:rPr>
          <w:lang w:val="en-US"/>
        </w:rPr>
        <w:t>cases,</w:t>
      </w:r>
      <w:r w:rsidRPr="00D96DEC">
        <w:rPr>
          <w:lang w:val="en-US"/>
        </w:rPr>
        <w:t xml:space="preserve"> it is either the incorrect data format or file inaccessibility. </w:t>
      </w:r>
    </w:p>
    <w:p w:rsidR="002312D3" w:rsidRDefault="002312D3" w:rsidP="002312D3">
      <w:pPr>
        <w:spacing w:line="360" w:lineRule="auto"/>
        <w:ind w:firstLine="567"/>
        <w:jc w:val="both"/>
        <w:rPr>
          <w:lang w:val="en-US"/>
        </w:rPr>
      </w:pPr>
    </w:p>
    <w:p w:rsidR="00800C1B" w:rsidRPr="001135AF" w:rsidRDefault="00800C1B" w:rsidP="002312D3">
      <w:pPr>
        <w:spacing w:after="200" w:line="276" w:lineRule="auto"/>
        <w:jc w:val="both"/>
        <w:rPr>
          <w:lang w:val="en-US"/>
        </w:rPr>
      </w:pPr>
    </w:p>
    <w:p w:rsidR="00800C1B" w:rsidRDefault="00800C1B" w:rsidP="002F62B6">
      <w:pPr>
        <w:pStyle w:val="Nadpis1"/>
      </w:pPr>
      <w:bookmarkStart w:id="4" w:name="_Toc69683583"/>
      <w:r>
        <w:t>Description Generator</w:t>
      </w:r>
      <w:bookmarkEnd w:id="4"/>
    </w:p>
    <w:p w:rsidR="00800C1B" w:rsidRPr="00E95494" w:rsidRDefault="00800C1B" w:rsidP="002312D3">
      <w:pPr>
        <w:jc w:val="both"/>
      </w:pPr>
    </w:p>
    <w:p w:rsidR="00F70064" w:rsidRDefault="00800C1B" w:rsidP="002312D3">
      <w:pPr>
        <w:spacing w:line="360" w:lineRule="auto"/>
        <w:ind w:firstLine="567"/>
        <w:jc w:val="both"/>
      </w:pPr>
      <w:r>
        <w:t xml:space="preserve">The Cluster Description Generator is a tool for the attribute calculation for the whole collection of clusters at once. This can be useful when creating training data for the machine learning algorithms. </w:t>
      </w:r>
    </w:p>
    <w:p w:rsidR="00F70064" w:rsidRDefault="00800C1B" w:rsidP="00F70064">
      <w:pPr>
        <w:pStyle w:val="Odsekzoznamu"/>
        <w:numPr>
          <w:ilvl w:val="0"/>
          <w:numId w:val="12"/>
        </w:numPr>
        <w:spacing w:line="360" w:lineRule="auto"/>
        <w:jc w:val="both"/>
      </w:pPr>
      <w:r>
        <w:t xml:space="preserve">We start by clicking the </w:t>
      </w:r>
      <w:r w:rsidRPr="00F70064">
        <w:rPr>
          <w:rFonts w:ascii="Consolas" w:hAnsi="Consolas" w:cs="Consolas"/>
        </w:rPr>
        <w:t xml:space="preserve">Browse and Add… </w:t>
      </w:r>
      <w:r>
        <w:t>button</w:t>
      </w:r>
      <w:r w:rsidR="00E5377F">
        <w:t>,</w:t>
      </w:r>
      <w:r>
        <w:t xml:space="preserve"> where we select one or </w:t>
      </w:r>
      <w:proofErr w:type="gramStart"/>
      <w:r>
        <w:t xml:space="preserve">more </w:t>
      </w:r>
      <w:r w:rsidRPr="00F70064">
        <w:rPr>
          <w:rFonts w:ascii="Consolas" w:hAnsi="Consolas" w:cs="Consolas"/>
        </w:rPr>
        <w:t>.ini</w:t>
      </w:r>
      <w:proofErr w:type="gramEnd"/>
      <w:r>
        <w:t xml:space="preserve"> files and add them to the </w:t>
      </w:r>
      <w:r w:rsidRPr="00F70064">
        <w:rPr>
          <w:rFonts w:ascii="Consolas" w:hAnsi="Consolas" w:cs="Consolas"/>
        </w:rPr>
        <w:t>Selected Input</w:t>
      </w:r>
      <w:r>
        <w:t xml:space="preserve"> collection. </w:t>
      </w:r>
    </w:p>
    <w:p w:rsidR="002312D3" w:rsidRDefault="00800C1B" w:rsidP="00F70064">
      <w:pPr>
        <w:pStyle w:val="Odsekzoznamu"/>
        <w:numPr>
          <w:ilvl w:val="0"/>
          <w:numId w:val="12"/>
        </w:numPr>
        <w:spacing w:line="360" w:lineRule="auto"/>
        <w:jc w:val="both"/>
      </w:pPr>
      <w:r>
        <w:t>To add more input files</w:t>
      </w:r>
      <w:r w:rsidR="00E5377F">
        <w:t>, we can</w:t>
      </w:r>
      <w:r>
        <w:t xml:space="preserve"> repeat the proce</w:t>
      </w:r>
      <w:r w:rsidR="00E5377F">
        <w:t>s</w:t>
      </w:r>
      <w:r>
        <w:t xml:space="preserve">s until all desired files are shown in the </w:t>
      </w:r>
      <w:r w:rsidRPr="00F70064">
        <w:rPr>
          <w:rFonts w:ascii="Consolas" w:hAnsi="Consolas" w:cs="Consolas"/>
        </w:rPr>
        <w:t>Selected Input</w:t>
      </w:r>
      <w:r>
        <w:t xml:space="preserve"> box. </w:t>
      </w:r>
    </w:p>
    <w:p w:rsidR="00F70064" w:rsidRDefault="00800C1B" w:rsidP="00F70064">
      <w:pPr>
        <w:pStyle w:val="Odsekzoznamu"/>
        <w:numPr>
          <w:ilvl w:val="0"/>
          <w:numId w:val="12"/>
        </w:numPr>
        <w:spacing w:line="360" w:lineRule="auto"/>
        <w:jc w:val="both"/>
      </w:pPr>
      <w:r>
        <w:t>To remove element</w:t>
      </w:r>
      <w:r w:rsidR="002312D3">
        <w:t>s</w:t>
      </w:r>
      <w:r>
        <w:t xml:space="preserve"> in the collection</w:t>
      </w:r>
      <w:r w:rsidR="00E5377F">
        <w:t>,</w:t>
      </w:r>
      <w:r>
        <w:t xml:space="preserve"> we click the </w:t>
      </w:r>
      <w:r w:rsidRPr="00F70064">
        <w:rPr>
          <w:rFonts w:ascii="Consolas" w:hAnsi="Consolas" w:cs="Consolas"/>
        </w:rPr>
        <w:t>Remove</w:t>
      </w:r>
      <w:r w:rsidR="00291FDF" w:rsidRPr="00F70064">
        <w:rPr>
          <w:rFonts w:ascii="Consolas" w:hAnsi="Consolas" w:cs="Consolas"/>
        </w:rPr>
        <w:t xml:space="preserve"> Selected</w:t>
      </w:r>
      <w:r w:rsidRPr="00F70064">
        <w:rPr>
          <w:rFonts w:ascii="Consolas" w:hAnsi="Consolas" w:cs="Consolas"/>
        </w:rPr>
        <w:t xml:space="preserve"> </w:t>
      </w:r>
      <w:r>
        <w:t xml:space="preserve">button. </w:t>
      </w:r>
    </w:p>
    <w:p w:rsidR="00800C1B" w:rsidRDefault="00800C1B" w:rsidP="00F70064">
      <w:pPr>
        <w:pStyle w:val="Odsekzoznamu"/>
        <w:numPr>
          <w:ilvl w:val="0"/>
          <w:numId w:val="12"/>
        </w:numPr>
        <w:spacing w:line="360" w:lineRule="auto"/>
        <w:jc w:val="both"/>
      </w:pPr>
      <w:r>
        <w:t>For e</w:t>
      </w:r>
      <w:r w:rsidR="00E5377F">
        <w:t>very</w:t>
      </w:r>
      <w:r>
        <w:t xml:space="preserve"> single file we select, we can edit its </w:t>
      </w:r>
      <w:r w:rsidRPr="00F70064">
        <w:rPr>
          <w:rFonts w:ascii="Consolas" w:hAnsi="Consolas" w:cs="Consolas"/>
        </w:rPr>
        <w:t>Class Name</w:t>
      </w:r>
      <w:r>
        <w:t xml:space="preserve"> column by triple</w:t>
      </w:r>
      <w:r w:rsidR="00E5377F">
        <w:t>-</w:t>
      </w:r>
      <w:r>
        <w:t>clicking – there can be multiple files containing the same class. This way</w:t>
      </w:r>
      <w:r w:rsidR="00E5377F">
        <w:t>,</w:t>
      </w:r>
      <w:r>
        <w:t xml:space="preserve"> we set the name of the particle present in the input file, which can then be used for the supervised machine learning algorithms. </w:t>
      </w:r>
    </w:p>
    <w:p w:rsidR="00C66597" w:rsidRDefault="004B2B7C" w:rsidP="00C66597">
      <w:pPr>
        <w:keepNext/>
        <w:spacing w:line="360" w:lineRule="auto"/>
        <w:jc w:val="both"/>
      </w:pPr>
      <w:r>
        <w:rPr>
          <w:noProof/>
          <w:lang w:val="sk-SK" w:eastAsia="sk-SK"/>
        </w:rPr>
        <w:lastRenderedPageBreak/>
        <mc:AlternateContent>
          <mc:Choice Requires="wps">
            <w:drawing>
              <wp:anchor distT="0" distB="0" distL="114300" distR="114300" simplePos="0" relativeHeight="251669504" behindDoc="0" locked="0" layoutInCell="1" allowOverlap="1" wp14:anchorId="217890AC" wp14:editId="2952DCFE">
                <wp:simplePos x="0" y="0"/>
                <wp:positionH relativeFrom="column">
                  <wp:posOffset>147320</wp:posOffset>
                </wp:positionH>
                <wp:positionV relativeFrom="paragraph">
                  <wp:posOffset>1657350</wp:posOffset>
                </wp:positionV>
                <wp:extent cx="2374265" cy="1403985"/>
                <wp:effectExtent l="0" t="0" r="19685" b="12700"/>
                <wp:wrapNone/>
                <wp:docPr id="51" name="Blok text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4B2B7C" w:rsidRPr="004B2B7C" w:rsidRDefault="00291FDF">
                            <w:pPr>
                              <w:rPr>
                                <w:lang w:val="sk-SK"/>
                              </w:rPr>
                            </w:pPr>
                            <w:r>
                              <w:rPr>
                                <w:lang w:val="sk-SK"/>
                              </w:rPr>
                              <w:t>“</w:t>
                            </w:r>
                            <w:r w:rsidR="004B2B7C">
                              <w:rPr>
                                <w:lang w:val="sk-SK"/>
                              </w:rPr>
                              <w:t>Proton</w:t>
                            </w:r>
                            <w:r>
                              <w:rPr>
                                <w:lang w:val="sk-SK"/>
                              </w:rPr>
                              <w:t>“</w:t>
                            </w:r>
                            <w:r w:rsidR="004B2B7C">
                              <w:rPr>
                                <w:lang w:val="sk-SK"/>
                              </w:rPr>
                              <w:t xml:space="preserve"> class partitions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74" type="#_x0000_t202" style="position:absolute;left:0;text-align:left;margin-left:11.6pt;margin-top:130.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" fillcolor="white [3201]" strokecolor="#4f81bd [3204]" strokeweight="2pt">
                <v:textbox style="mso-fit-shape-to-text:t">
                  <w:txbxContent>
                    <w:p w:rsidR="004B2B7C" w:rsidRPr="004B2B7C" w:rsidRDefault="00291FDF">
                      <w:pPr>
                        <w:rPr>
                          <w:lang w:val="sk-SK"/>
                        </w:rPr>
                      </w:pPr>
                      <w:r>
                        <w:rPr>
                          <w:lang w:val="sk-SK"/>
                        </w:rPr>
                        <w:t>“</w:t>
                      </w:r>
                      <w:r w:rsidR="004B2B7C">
                        <w:rPr>
                          <w:lang w:val="sk-SK"/>
                        </w:rPr>
                        <w:t>Proton</w:t>
                      </w:r>
                      <w:r>
                        <w:rPr>
                          <w:lang w:val="sk-SK"/>
                        </w:rPr>
                        <w:t>“</w:t>
                      </w:r>
                      <w:r w:rsidR="004B2B7C">
                        <w:rPr>
                          <w:lang w:val="sk-SK"/>
                        </w:rPr>
                        <w:t xml:space="preserve"> class partitions</w:t>
                      </w:r>
                    </w:p>
                  </w:txbxContent>
                </v:textbox>
              </v:shape>
            </w:pict>
          </mc:Fallback>
        </mc:AlternateContent>
      </w:r>
      <w:r w:rsidR="008B5A83">
        <w:rPr>
          <w:noProof/>
          <w:lang w:val="sk-SK" w:eastAsia="sk-SK"/>
        </w:rPr>
        <mc:AlternateContent>
          <mc:Choice Requires="wpc">
            <w:drawing>
              <wp:inline distT="0" distB="0" distL="0" distR="0" wp14:anchorId="6AF4D330" wp14:editId="4D56CD40">
                <wp:extent cx="5486400" cy="2486025"/>
                <wp:effectExtent l="0" t="0" r="0" b="0"/>
                <wp:docPr id="48" name="Kresliace plátno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3" name="Obrázok 73"/>
                          <pic:cNvPicPr/>
                        </pic:nvPicPr>
                        <pic:blipFill>
                          <a:blip r:embed="rId22">
                            <a:extLst>
                              <a:ext uri="{28A0092B-C50C-407E-A947-70E740481C1C}">
                                <a14:useLocalDpi xmlns:a14="http://schemas.microsoft.com/office/drawing/2010/main" val="0"/>
                              </a:ext>
                            </a:extLst>
                          </a:blip>
                          <a:stretch>
                            <a:fillRect/>
                          </a:stretch>
                        </pic:blipFill>
                        <pic:spPr>
                          <a:xfrm>
                            <a:off x="0" y="0"/>
                            <a:ext cx="5486400" cy="1415748"/>
                          </a:xfrm>
                          <a:prstGeom prst="rect">
                            <a:avLst/>
                          </a:prstGeom>
                        </pic:spPr>
                      </pic:pic>
                      <wps:wsp>
                        <wps:cNvPr id="76" name="Blok textu 2"/>
                        <wps:cNvSpPr txBox="1">
                          <a:spLocks noChangeArrowheads="1"/>
                        </wps:cNvSpPr>
                        <wps:spPr bwMode="auto">
                          <a:xfrm>
                            <a:off x="152400" y="2065950"/>
                            <a:ext cx="2284730" cy="29210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B2B7C" w:rsidRDefault="004B2B7C" w:rsidP="004B2B7C">
                              <w:pPr>
                                <w:pStyle w:val="Normlnywebov"/>
                                <w:spacing w:before="0" w:beforeAutospacing="0" w:after="0" w:afterAutospacing="0"/>
                              </w:pPr>
                              <w:r>
                                <w:rPr>
                                  <w:rFonts w:eastAsia="MS Mincho"/>
                                </w:rPr>
                                <w:t>“Lead“ class partitions</w:t>
                              </w:r>
                            </w:p>
                          </w:txbxContent>
                        </wps:txbx>
                        <wps:bodyPr rot="0" vert="horz" wrap="square" lIns="91440" tIns="45720" rIns="91440" bIns="45720" anchor="t" anchorCtr="0">
                          <a:spAutoFit/>
                        </wps:bodyPr>
                      </wps:wsp>
                      <wps:wsp>
                        <wps:cNvPr id="63" name="Obdĺžnik 63"/>
                        <wps:cNvSpPr/>
                        <wps:spPr>
                          <a:xfrm>
                            <a:off x="990600" y="390525"/>
                            <a:ext cx="161925"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Obdĺžnik 85"/>
                        <wps:cNvSpPr/>
                        <wps:spPr>
                          <a:xfrm>
                            <a:off x="990600" y="770550"/>
                            <a:ext cx="161925"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Obdĺžnik 92"/>
                        <wps:cNvSpPr/>
                        <wps:spPr>
                          <a:xfrm>
                            <a:off x="990600" y="484800"/>
                            <a:ext cx="161925"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 name="Obdĺžnik 93"/>
                        <wps:cNvSpPr/>
                        <wps:spPr>
                          <a:xfrm>
                            <a:off x="990600" y="589575"/>
                            <a:ext cx="161925" cy="450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Obdĺžnik 94"/>
                        <wps:cNvSpPr/>
                        <wps:spPr>
                          <a:xfrm>
                            <a:off x="990600" y="670470"/>
                            <a:ext cx="161925" cy="4508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Kresliace plátno 48" o:spid="_x0000_s1075" editas="canvas" style="width:6in;height:195.75pt;mso-position-horizontal-relative:char;mso-position-vertical-relative:line" coordsize="54864,24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">
                <v:shape id="_x0000_s1076" type="#_x0000_t75" style="position:absolute;width:54864;height:24860;visibility:visible;mso-wrap-style:square">
                  <v:fill o:detectmouseclick="t"/>
                  <v:path o:connecttype="none"/>
                </v:shape>
                <v:shape id="Obrázok 73" o:spid="_x0000_s1077" type="#_x0000_t75" style="position:absolute;width:54864;height:141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EDCAAAA2wAAAA8AAABkcnMvZG93bnJldi54bWxEj9GKwjAURN8X9h/CXfBtTVWoUo0iBVEQ&#10;BK0fcGnutmWbm5rEWv/eLCz4OMzMGWa1GUwrenK+saxgMk5AEJdWN1wpuBa77wUIH5A1tpZJwZM8&#10;bNafHyvMtH3wmfpLqESEsM9QQR1Cl0npy5oM+rHtiKP3Y53BEKWrpHb4iHDTymmSpNJgw3Ghxo7y&#10;msrfy90oyCd9fzrn291pfyRX3GZpcadUqdHXsF2CCDSEd/i/fdAK5jP4+xJ/gF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xAwgAAANsAAAAPAAAAAAAAAAAAAAAAAJ8C&#10;AABkcnMvZG93bnJldi54bWxQSwUGAAAAAAQABAD3AAAAjgMAAAAA&#10;">
                  <v:imagedata r:id="rId23" o:title=""/>
                </v:shape>
                <v:shape id="_x0000_s1078" type="#_x0000_t202" style="position:absolute;left:1524;top:20659;width:22847;height:2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DwccEA&#10;AADbAAAADwAAAGRycy9kb3ducmV2LnhtbESPQYvCMBSE74L/ITxhb5quB1eqUZYFUTwoan/Ao3k2&#10;ZZuX2kTT/fdGWPA4zMw3zHLd20Y8qPO1YwWfkwwEcel0zZWC4rIZz0H4gKyxcUwK/sjDejUcLDHX&#10;LvKJHudQiQRhn6MCE0KbS+lLQxb9xLXEybu6zmJIsquk7jAmuG3kNMtm0mLNacFgSz+Gyt/z3SqI&#10;dSHNPt5icdoejN/T0RwPUqmPUf+9ABGoD+/wf3unFXzN4PUl/QC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w8HHBAAAA2wAAAA8AAAAAAAAAAAAAAAAAmAIAAGRycy9kb3du&#10;cmV2LnhtbFBLBQYAAAAABAAEAPUAAACGAwAAAAA=&#10;" fillcolor="white [3201]" strokecolor="#c0504d [3205]" strokeweight="2pt">
                  <v:textbox style="mso-fit-shape-to-text:t">
                    <w:txbxContent>
                      <w:p w:rsidR="004B2B7C" w:rsidRDefault="004B2B7C" w:rsidP="004B2B7C">
                        <w:pPr>
                          <w:pStyle w:val="Normlnywebov"/>
                          <w:spacing w:before="0" w:beforeAutospacing="0" w:after="0" w:afterAutospacing="0"/>
                        </w:pPr>
                        <w:r>
                          <w:rPr>
                            <w:rFonts w:eastAsia="MS Mincho"/>
                          </w:rPr>
                          <w:t>“Lead“ class partitions</w:t>
                        </w:r>
                      </w:p>
                    </w:txbxContent>
                  </v:textbox>
                </v:shape>
                <v:rect id="Obdĺžnik 63" o:spid="_x0000_s1079" style="position:absolute;left:9906;top:3905;width:1619;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sucIA&#10;AADbAAAADwAAAGRycy9kb3ducmV2LnhtbESP3YrCMBSE7wXfIRzBO03VRUvXKCKI4s3izwMcmrNt&#10;d5uTkkRbfXqzsODlMDPfMMt1Z2pxJ+crywom4wQEcW51xYWC62U3SkH4gKyxtkwKHuRhver3lphp&#10;2/KJ7udQiAhhn6GCMoQmk9LnJRn0Y9sQR+/bOoMhSldI7bCNcFPLaZLMpcGK40KJDW1Lyn/PN6PA&#10;Tr7C8dJ+3Jhat0+rn7x+LlKlhoNu8wkiUBfe4f/2QSuYz+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Wy5wgAAANsAAAAPAAAAAAAAAAAAAAAAAJgCAABkcnMvZG93&#10;bnJldi54bWxQSwUGAAAAAAQABAD1AAAAhwMAAAAA&#10;" fillcolor="#4f81bd [3204]" strokecolor="#243f60 [1604]" strokeweight="2pt"/>
                <v:rect id="Obdĺžnik 85" o:spid="_x0000_s1080" style="position:absolute;left:9906;top:7705;width:1619;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3rMIA&#10;AADbAAAADwAAAGRycy9kb3ducmV2LnhtbESP0YrCMBRE3wX/IVzBN01d3LVUo8iCKPuyrPoBl+ba&#10;VpubkkRb/XqzIPg4zMwZZrHqTC1u5HxlWcFknIAgzq2uuFBwPGxGKQgfkDXWlknBnTyslv3eAjNt&#10;W/6j2z4UIkLYZ6igDKHJpPR5SQb92DbE0TtZZzBE6QqpHbYRbmr5kSRf0mDFcaHEhr5Lyi/7q1Fg&#10;J7/h59BOr0yt26bVOa8fs1Sp4aBbz0EE6sI7/GrvtIL0E/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LeswgAAANsAAAAPAAAAAAAAAAAAAAAAAJgCAABkcnMvZG93&#10;bnJldi54bWxQSwUGAAAAAAQABAD1AAAAhwMAAAAA&#10;" fillcolor="#4f81bd [3204]" strokecolor="#243f60 [1604]" strokeweight="2pt"/>
                <v:rect id="Obdĺžnik 92" o:spid="_x0000_s1081" style="position:absolute;left:9906;top:4848;width:1619;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C5BcMA&#10;AADbAAAADwAAAGRycy9kb3ducmV2LnhtbESPzWrDMBCE74W8g9hAb40cUxrHjWJKIST0EvLzAIu1&#10;td1aKyPJP+nTV4FCj8PMfMNsism0YiDnG8sKlosEBHFpdcOVgutl95SB8AFZY2uZFNzIQ7GdPWww&#10;13bkEw3nUIkIYZ+jgjqELpfSlzUZ9AvbEUfv0zqDIUpXSe1wjHDTyjRJXqTBhuNCjR2911R+n3uj&#10;wC6P4eMyPvdMo9tnzVfZ/qwypR7n09sriEBT+A//tQ9awTq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C5BcMAAADbAAAADwAAAAAAAAAAAAAAAACYAgAAZHJzL2Rv&#10;d25yZXYueG1sUEsFBgAAAAAEAAQA9QAAAIgDAAAAAA==&#10;" fillcolor="#4f81bd [3204]" strokecolor="#243f60 [1604]" strokeweight="2pt"/>
                <v:rect id="Obdĺžnik 93" o:spid="_x0000_s1082" style="position:absolute;left:9906;top:5895;width:1619;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OraMMA&#10;AADbAAAADwAAAGRycy9kb3ducmV2LnhtbESP3YrCMBSE7xd8h3AE79ZUXRatRhFREBYX/HmAQ3Ns&#10;a5uTkkStPr1ZWPBymJlvmNmiNbW4kfOlZQWDfgKCOLO65FzB6bj5HIPwAVljbZkUPMjDYt75mGGq&#10;7Z33dDuEXEQI+xQVFCE0qZQ+K8ig79uGOHpn6wyGKF0utcN7hJtaDpPkWxosOS4U2NCqoKw6XI2C&#10;53HcVPridvXv16Oy5x+/vg69Ur1uu5yCCNSGd/i/vdUKJiP4+x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OraMMAAADbAAAADwAAAAAAAAAAAAAAAACYAgAAZHJzL2Rv&#10;d25yZXYueG1sUEsFBgAAAAAEAAQA9QAAAIgDAAAAAA==&#10;" fillcolor="#c0504d [3205]" strokecolor="#622423 [1605]" strokeweight="2pt"/>
                <v:rect id="Obdĺžnik 94" o:spid="_x0000_s1083" style="position:absolute;left:9906;top:6704;width:1619;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HMIA&#10;AADbAAAADwAAAGRycy9kb3ducmV2LnhtbESP0YrCMBRE34X9h3CFfdNUkUW7RpFFYUEUrPsBl+ba&#10;1jY3JYla/XqzIPg4zMwZZr7sTCOu5HxlWcFomIAgzq2uuFDwd9wMpiB8QNbYWCYFd/KwXHz05phq&#10;e+MDXbNQiAhhn6KCMoQ2ldLnJRn0Q9sSR+9kncEQpSukdniLcNPIcZJ8SYMVx4USW/opKa+zi1Hw&#10;OE7bWp/drtlP7rU9bf36MvZKffa71TeIQF14h1/tX61gNoH/L/E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jMcwgAAANsAAAAPAAAAAAAAAAAAAAAAAJgCAABkcnMvZG93&#10;bnJldi54bWxQSwUGAAAAAAQABAD1AAAAhwMAAAAA&#10;" fillcolor="#c0504d [3205]" strokecolor="#622423 [1605]" strokeweight="2pt"/>
                <w10:anchorlock/>
              </v:group>
            </w:pict>
          </mc:Fallback>
        </mc:AlternateContent>
      </w:r>
    </w:p>
    <w:p w:rsidR="008B5A83" w:rsidRDefault="00C66597" w:rsidP="00C66597">
      <w:pPr>
        <w:pStyle w:val="Popis"/>
        <w:jc w:val="both"/>
      </w:pPr>
      <w:proofErr w:type="gramStart"/>
      <w:r>
        <w:t xml:space="preserve">Figure </w:t>
      </w:r>
      <w:r w:rsidR="00C50103">
        <w:fldChar w:fldCharType="begin"/>
      </w:r>
      <w:r w:rsidR="00C50103">
        <w:instrText xml:space="preserve"> STYLEREF 1 \s </w:instrText>
      </w:r>
      <w:r w:rsidR="00C50103">
        <w:fldChar w:fldCharType="separate"/>
      </w:r>
      <w:r w:rsidR="00C50103">
        <w:rPr>
          <w:noProof/>
        </w:rPr>
        <w:t>5</w:t>
      </w:r>
      <w:r w:rsidR="00C50103">
        <w:fldChar w:fldCharType="end"/>
      </w:r>
      <w:r w:rsidR="00C50103">
        <w:t>.</w:t>
      </w:r>
      <w:r w:rsidR="00C50103">
        <w:fldChar w:fldCharType="begin"/>
      </w:r>
      <w:r w:rsidR="00C50103">
        <w:instrText xml:space="preserve"> SEQ Figure \* ARABIC \s 1 </w:instrText>
      </w:r>
      <w:r w:rsidR="00C50103">
        <w:fldChar w:fldCharType="separate"/>
      </w:r>
      <w:r w:rsidR="00C50103">
        <w:rPr>
          <w:noProof/>
        </w:rPr>
        <w:t>1</w:t>
      </w:r>
      <w:r w:rsidR="00C50103">
        <w:fldChar w:fldCharType="end"/>
      </w:r>
      <w:r>
        <w:t xml:space="preserve"> Selected</w:t>
      </w:r>
      <w:proofErr w:type="gramEnd"/>
      <w:r>
        <w:t xml:space="preserve"> partitions in Description Generator</w:t>
      </w:r>
    </w:p>
    <w:p w:rsidR="004B2B7C" w:rsidRDefault="00291FDF" w:rsidP="00F70064">
      <w:pPr>
        <w:pStyle w:val="Odsekzoznamu"/>
        <w:numPr>
          <w:ilvl w:val="0"/>
          <w:numId w:val="12"/>
        </w:numPr>
        <w:spacing w:line="360" w:lineRule="auto"/>
        <w:jc w:val="both"/>
      </w:pPr>
      <w:r>
        <w:t xml:space="preserve">Then we can choose the output file name in the </w:t>
      </w:r>
      <w:r w:rsidRPr="00F70064">
        <w:rPr>
          <w:rFonts w:ascii="Consolas" w:hAnsi="Consolas" w:cs="Consolas"/>
        </w:rPr>
        <w:t>Select output</w:t>
      </w:r>
      <w:r>
        <w:t xml:space="preserve"> text field and also tick the attributes that will be calculated. To include the </w:t>
      </w:r>
      <w:r w:rsidR="00F70064">
        <w:t>cluster class</w:t>
      </w:r>
      <w:r>
        <w:t xml:space="preserve"> name as an attribute, remember to tick the </w:t>
      </w:r>
      <w:r w:rsidRPr="00F70064">
        <w:rPr>
          <w:rFonts w:ascii="Consolas" w:hAnsi="Consolas" w:cs="Consolas"/>
        </w:rPr>
        <w:t>Class</w:t>
      </w:r>
      <w:r>
        <w:t xml:space="preserve"> attribute.  </w:t>
      </w:r>
    </w:p>
    <w:p w:rsidR="00F70064" w:rsidRDefault="00800C1B" w:rsidP="00F70064">
      <w:pPr>
        <w:pStyle w:val="Odsekzoznamu"/>
        <w:numPr>
          <w:ilvl w:val="0"/>
          <w:numId w:val="12"/>
        </w:numPr>
        <w:spacing w:line="360" w:lineRule="auto"/>
        <w:jc w:val="both"/>
      </w:pPr>
      <w:r>
        <w:t>After that</w:t>
      </w:r>
      <w:r w:rsidR="00E5377F">
        <w:t>,</w:t>
      </w:r>
      <w:r>
        <w:t xml:space="preserve"> we can choose either </w:t>
      </w:r>
      <w:r w:rsidR="00E5377F">
        <w:t xml:space="preserve">the </w:t>
      </w:r>
      <w:r w:rsidRPr="00F70064">
        <w:rPr>
          <w:b/>
        </w:rPr>
        <w:t>e</w:t>
      </w:r>
      <w:r w:rsidR="00F70064" w:rsidRPr="00F70064">
        <w:rPr>
          <w:b/>
        </w:rPr>
        <w:t>ven</w:t>
      </w:r>
      <w:r>
        <w:t xml:space="preserve"> distribution of each class in the output or the distribution </w:t>
      </w:r>
      <w:r w:rsidRPr="00F70064">
        <w:rPr>
          <w:b/>
        </w:rPr>
        <w:t>proportional</w:t>
      </w:r>
      <w:r>
        <w:t xml:space="preserve"> to the particular class size. </w:t>
      </w:r>
    </w:p>
    <w:p w:rsidR="00291FDF" w:rsidRDefault="00800C1B" w:rsidP="00F70064">
      <w:pPr>
        <w:pStyle w:val="Odsekzoznamu"/>
        <w:numPr>
          <w:ilvl w:val="0"/>
          <w:numId w:val="12"/>
        </w:numPr>
        <w:spacing w:line="360" w:lineRule="auto"/>
        <w:jc w:val="both"/>
      </w:pPr>
      <w:r>
        <w:t xml:space="preserve">For each file with given class (further referenced to as a </w:t>
      </w:r>
      <w:r w:rsidRPr="00F70064">
        <w:rPr>
          <w:rFonts w:ascii="Consolas" w:hAnsi="Consolas" w:cs="Consolas"/>
        </w:rPr>
        <w:t>class partition</w:t>
      </w:r>
      <w:r>
        <w:t>)</w:t>
      </w:r>
      <w:r w:rsidR="00E5377F">
        <w:t>,</w:t>
      </w:r>
      <w:r>
        <w:t xml:space="preserve"> we can choose whether we want to process those in </w:t>
      </w:r>
      <w:r w:rsidRPr="00F70064">
        <w:rPr>
          <w:b/>
        </w:rPr>
        <w:t>a serial order</w:t>
      </w:r>
      <w:r>
        <w:t xml:space="preserve"> (</w:t>
      </w:r>
      <w:r w:rsidR="00E5377F">
        <w:t>provided</w:t>
      </w:r>
      <w:r>
        <w:t xml:space="preserve"> by the order on input</w:t>
      </w:r>
      <w:r w:rsidR="00F70064">
        <w:t xml:space="preserve"> – next partition is processed after the previous was already fully processed</w:t>
      </w:r>
      <w:r>
        <w:t xml:space="preserve">) or in </w:t>
      </w:r>
      <w:r w:rsidRPr="00F70064">
        <w:rPr>
          <w:b/>
        </w:rPr>
        <w:t>parallel order</w:t>
      </w:r>
      <w:r w:rsidR="00F70064">
        <w:t xml:space="preserve"> (after a single cluster from current partition is processed, a cluster from the next partition is set to be processed next)</w:t>
      </w:r>
      <w:r>
        <w:t>.</w:t>
      </w:r>
    </w:p>
    <w:p w:rsidR="00291FDF" w:rsidRDefault="00291FDF" w:rsidP="002312D3">
      <w:pPr>
        <w:spacing w:line="360" w:lineRule="auto"/>
        <w:ind w:firstLine="567"/>
        <w:jc w:val="both"/>
      </w:pPr>
    </w:p>
    <w:p w:rsidR="00800C1B" w:rsidRDefault="00800C1B" w:rsidP="00A711DF">
      <w:pPr>
        <w:pStyle w:val="Odsekzoznamu"/>
        <w:numPr>
          <w:ilvl w:val="0"/>
          <w:numId w:val="12"/>
        </w:numPr>
        <w:spacing w:line="360" w:lineRule="auto"/>
        <w:jc w:val="both"/>
      </w:pPr>
      <w:r>
        <w:t xml:space="preserve">The user can also select the </w:t>
      </w:r>
      <w:r w:rsidRPr="00A711DF">
        <w:rPr>
          <w:b/>
        </w:rPr>
        <w:t>ending condition</w:t>
      </w:r>
      <w:r>
        <w:t xml:space="preserve"> of the process. When this condition is satisfied, the program finishes the calculation – for </w:t>
      </w:r>
      <w:r w:rsidR="00E5377F">
        <w:t>a</w:t>
      </w:r>
      <w:r>
        <w:t xml:space="preserve"> large number of clusters</w:t>
      </w:r>
      <w:r w:rsidR="00E5377F">
        <w:t>,</w:t>
      </w:r>
      <w:r>
        <w:t xml:space="preserve"> the process may take several minutes to complete.</w:t>
      </w:r>
      <w:r w:rsidR="00A711DF">
        <w:t xml:space="preserve"> There are three types of ending condition:</w:t>
      </w:r>
    </w:p>
    <w:p w:rsidR="00A711DF" w:rsidRDefault="00A711DF" w:rsidP="00A711DF">
      <w:pPr>
        <w:pStyle w:val="Odsekzoznamu"/>
      </w:pPr>
    </w:p>
    <w:p w:rsidR="00A711DF" w:rsidRDefault="00A711DF" w:rsidP="00A711DF">
      <w:pPr>
        <w:pStyle w:val="Odsekzoznamu"/>
        <w:numPr>
          <w:ilvl w:val="1"/>
          <w:numId w:val="12"/>
        </w:numPr>
        <w:spacing w:line="360" w:lineRule="auto"/>
        <w:jc w:val="both"/>
      </w:pPr>
      <w:r>
        <w:t>Any partition is fully processed (</w:t>
      </w:r>
      <w:r w:rsidRPr="00A711DF">
        <w:rPr>
          <w:b/>
        </w:rPr>
        <w:t>First partition</w:t>
      </w:r>
      <w:r>
        <w:t>)</w:t>
      </w:r>
    </w:p>
    <w:p w:rsidR="00A711DF" w:rsidRDefault="00A711DF" w:rsidP="00A711DF">
      <w:pPr>
        <w:pStyle w:val="Odsekzoznamu"/>
        <w:numPr>
          <w:ilvl w:val="1"/>
          <w:numId w:val="12"/>
        </w:numPr>
        <w:spacing w:line="360" w:lineRule="auto"/>
        <w:jc w:val="both"/>
      </w:pPr>
      <w:r>
        <w:t>Any class is fully processed (</w:t>
      </w:r>
      <w:r w:rsidRPr="00A711DF">
        <w:rPr>
          <w:b/>
        </w:rPr>
        <w:t>First class</w:t>
      </w:r>
      <w:r>
        <w:t>)</w:t>
      </w:r>
    </w:p>
    <w:p w:rsidR="00A711DF" w:rsidRDefault="00A711DF" w:rsidP="00A711DF">
      <w:pPr>
        <w:pStyle w:val="Odsekzoznamu"/>
        <w:numPr>
          <w:ilvl w:val="1"/>
          <w:numId w:val="12"/>
        </w:numPr>
        <w:spacing w:line="360" w:lineRule="auto"/>
        <w:jc w:val="both"/>
      </w:pPr>
      <w:r>
        <w:t>All classes are fully processed (</w:t>
      </w:r>
      <w:r w:rsidRPr="00A711DF">
        <w:rPr>
          <w:b/>
        </w:rPr>
        <w:t>Last class</w:t>
      </w:r>
      <w:r>
        <w:t>)</w:t>
      </w:r>
    </w:p>
    <w:p w:rsidR="00A711DF" w:rsidRDefault="00A711DF" w:rsidP="00A711DF">
      <w:pPr>
        <w:spacing w:line="360" w:lineRule="auto"/>
        <w:ind w:left="1647"/>
        <w:jc w:val="both"/>
      </w:pPr>
    </w:p>
    <w:p w:rsidR="00800C1B" w:rsidRPr="00AE6092" w:rsidRDefault="00800C1B" w:rsidP="002312D3">
      <w:pPr>
        <w:spacing w:line="360" w:lineRule="auto"/>
        <w:ind w:firstLine="567"/>
        <w:jc w:val="both"/>
      </w:pPr>
      <w:r>
        <w:t>By default, no cluster on the input will appear in the output more than once. When generating the data for imbalanced classes (there are huge differences in class size</w:t>
      </w:r>
      <w:r w:rsidR="00A711DF">
        <w:t>s</w:t>
      </w:r>
      <w:r>
        <w:t>)</w:t>
      </w:r>
      <w:r w:rsidR="00E5377F">
        <w:t>,</w:t>
      </w:r>
      <w:r>
        <w:t xml:space="preserve"> this could lead to machine learning problems with </w:t>
      </w:r>
      <w:r w:rsidR="00E5377F">
        <w:t xml:space="preserve">the </w:t>
      </w:r>
      <w:r>
        <w:t xml:space="preserve">classification of the less frequent classes. </w:t>
      </w:r>
      <w:r>
        <w:lastRenderedPageBreak/>
        <w:t xml:space="preserve">To compensate for </w:t>
      </w:r>
      <w:proofErr w:type="gramStart"/>
      <w:r>
        <w:t xml:space="preserve">that, </w:t>
      </w:r>
      <w:r w:rsidR="00E5377F">
        <w:t xml:space="preserve"> we</w:t>
      </w:r>
      <w:proofErr w:type="gramEnd"/>
      <w:r w:rsidR="00E5377F">
        <w:t xml:space="preserve"> can choose the</w:t>
      </w:r>
      <w:r>
        <w:t xml:space="preserve"> </w:t>
      </w:r>
      <w:r w:rsidR="00E5377F">
        <w:t xml:space="preserve"> </w:t>
      </w:r>
      <w:r w:rsidR="00E5377F">
        <w:rPr>
          <w:rFonts w:ascii="Consolas" w:hAnsi="Consolas" w:cs="Consolas"/>
        </w:rPr>
        <w:t>A</w:t>
      </w:r>
      <w:r w:rsidRPr="00AE6092">
        <w:rPr>
          <w:rFonts w:ascii="Consolas" w:hAnsi="Consolas" w:cs="Consolas"/>
        </w:rPr>
        <w:t>lign class</w:t>
      </w:r>
      <w:r>
        <w:t xml:space="preserve">.  By </w:t>
      </w:r>
      <w:r w:rsidR="00E5377F">
        <w:t>select</w:t>
      </w:r>
      <w:r>
        <w:t xml:space="preserve">ing the align class, any other class partition that </w:t>
      </w:r>
      <w:r w:rsidR="00A711DF">
        <w:t>is</w:t>
      </w:r>
      <w:r>
        <w:t xml:space="preserve"> processed will not be discarded but will be processed again until the specified </w:t>
      </w:r>
      <w:r w:rsidRPr="00F720E5">
        <w:rPr>
          <w:rFonts w:ascii="Consolas" w:hAnsi="Consolas" w:cs="Consolas"/>
        </w:rPr>
        <w:t>Align class</w:t>
      </w:r>
      <w:r>
        <w:t xml:space="preserve"> is fully processed.</w:t>
      </w:r>
    </w:p>
    <w:p w:rsidR="00800C1B" w:rsidRDefault="00800C1B" w:rsidP="002F62B6">
      <w:pPr>
        <w:pStyle w:val="Nadpis1"/>
      </w:pPr>
      <w:bookmarkStart w:id="5" w:name="_Toc69683584"/>
      <w:r>
        <w:t xml:space="preserve">Classifier </w:t>
      </w:r>
      <w:bookmarkEnd w:id="5"/>
    </w:p>
    <w:p w:rsidR="00800C1B" w:rsidRDefault="00800C1B" w:rsidP="002312D3">
      <w:pPr>
        <w:jc w:val="both"/>
      </w:pPr>
    </w:p>
    <w:p w:rsidR="003B5FB5" w:rsidRDefault="00800C1B" w:rsidP="002312D3">
      <w:pPr>
        <w:spacing w:line="360" w:lineRule="auto"/>
        <w:ind w:firstLine="567"/>
        <w:jc w:val="both"/>
      </w:pPr>
      <w:r>
        <w:t xml:space="preserve">The </w:t>
      </w:r>
      <w:r w:rsidRPr="003D413D">
        <w:rPr>
          <w:rFonts w:ascii="Consolas" w:hAnsi="Consolas" w:cs="Consolas"/>
        </w:rPr>
        <w:t>Classifier</w:t>
      </w:r>
      <w:r w:rsidR="005834B5">
        <w:rPr>
          <w:rFonts w:ascii="Consolas" w:hAnsi="Consolas" w:cs="Consolas"/>
        </w:rPr>
        <w:t>ForClusters</w:t>
      </w:r>
      <w:r>
        <w:t xml:space="preserve"> is a console application </w:t>
      </w:r>
      <w:r w:rsidR="00E5377F">
        <w:t>that</w:t>
      </w:r>
      <w:r>
        <w:t xml:space="preserve"> provides an interface for the classification process of the selected clusters. The prerequisite for the classifier is to have Accord.net  NuGet packages installed. </w:t>
      </w:r>
    </w:p>
    <w:p w:rsidR="005834B5" w:rsidRDefault="005834B5" w:rsidP="00282244">
      <w:pPr>
        <w:spacing w:line="360" w:lineRule="auto"/>
        <w:jc w:val="both"/>
      </w:pPr>
      <w:r>
        <w:t>Syntax:</w:t>
      </w:r>
    </w:p>
    <w:p w:rsidR="003B5FB5" w:rsidRDefault="00341381" w:rsidP="00A711DF">
      <w:pPr>
        <w:spacing w:line="360" w:lineRule="auto"/>
        <w:ind w:firstLine="567"/>
        <w:jc w:val="both"/>
        <w:rPr>
          <w:b/>
        </w:rPr>
      </w:pPr>
      <w:r w:rsidRPr="00A711DF">
        <w:rPr>
          <w:b/>
        </w:rPr>
        <w:t>ClassifierForClusters.exe  [</w:t>
      </w:r>
      <w:r w:rsidR="008B5A83" w:rsidRPr="00A711DF">
        <w:rPr>
          <w:b/>
        </w:rPr>
        <w:t>trained_</w:t>
      </w:r>
      <w:r w:rsidR="008059BB" w:rsidRPr="00A711DF">
        <w:rPr>
          <w:b/>
        </w:rPr>
        <w:t>classifier.</w:t>
      </w:r>
      <w:proofErr w:type="gramStart"/>
      <w:r w:rsidR="008059BB" w:rsidRPr="00A711DF">
        <w:rPr>
          <w:b/>
        </w:rPr>
        <w:t>csf</w:t>
      </w:r>
      <w:r w:rsidRPr="00A711DF">
        <w:rPr>
          <w:b/>
        </w:rPr>
        <w:t>]</w:t>
      </w:r>
      <w:r w:rsidR="008059BB" w:rsidRPr="00A711DF">
        <w:rPr>
          <w:b/>
        </w:rPr>
        <w:t xml:space="preserve">  [file_to_classify</w:t>
      </w:r>
      <w:proofErr w:type="gramEnd"/>
      <w:r w:rsidR="008059BB" w:rsidRPr="00A711DF">
        <w:rPr>
          <w:b/>
        </w:rPr>
        <w:t>.json]  [options]</w:t>
      </w:r>
    </w:p>
    <w:p w:rsidR="00A711DF" w:rsidRPr="00A711DF" w:rsidRDefault="00A711DF" w:rsidP="00A711DF">
      <w:pPr>
        <w:spacing w:line="360" w:lineRule="auto"/>
        <w:ind w:firstLine="567"/>
        <w:jc w:val="both"/>
        <w:rPr>
          <w:b/>
        </w:rPr>
      </w:pPr>
    </w:p>
    <w:tbl>
      <w:tblPr>
        <w:tblStyle w:val="Mriekatabuky"/>
        <w:tblW w:w="0" w:type="auto"/>
        <w:tblLook w:val="04A0" w:firstRow="1" w:lastRow="0" w:firstColumn="1" w:lastColumn="0" w:noHBand="0" w:noVBand="1"/>
      </w:tblPr>
      <w:tblGrid>
        <w:gridCol w:w="4606"/>
        <w:gridCol w:w="4606"/>
      </w:tblGrid>
      <w:tr w:rsidR="003B5FB5" w:rsidTr="00F41279">
        <w:tc>
          <w:tcPr>
            <w:tcW w:w="9212" w:type="dxa"/>
            <w:gridSpan w:val="2"/>
          </w:tcPr>
          <w:p w:rsidR="003B5FB5" w:rsidRDefault="003B5FB5" w:rsidP="00A711DF">
            <w:pPr>
              <w:spacing w:line="360" w:lineRule="auto"/>
              <w:jc w:val="center"/>
            </w:pPr>
            <w:r w:rsidRPr="00A711DF">
              <w:rPr>
                <w:sz w:val="28"/>
              </w:rPr>
              <w:t>Command line options</w:t>
            </w:r>
          </w:p>
        </w:tc>
      </w:tr>
      <w:tr w:rsidR="003B5FB5" w:rsidTr="003B5FB5">
        <w:tc>
          <w:tcPr>
            <w:tcW w:w="4606" w:type="dxa"/>
          </w:tcPr>
          <w:p w:rsidR="003B5FB5" w:rsidRDefault="008059BB" w:rsidP="00800C1B">
            <w:pPr>
              <w:spacing w:line="360" w:lineRule="auto"/>
            </w:pPr>
            <w:r w:rsidRPr="00A711DF">
              <w:rPr>
                <w:b/>
              </w:rPr>
              <w:t>--simple</w:t>
            </w:r>
            <w:r>
              <w:t xml:space="preserve"> or </w:t>
            </w:r>
            <w:r w:rsidRPr="00A711DF">
              <w:rPr>
                <w:b/>
              </w:rPr>
              <w:t>--multi</w:t>
            </w:r>
          </w:p>
        </w:tc>
        <w:tc>
          <w:tcPr>
            <w:tcW w:w="4606" w:type="dxa"/>
          </w:tcPr>
          <w:p w:rsidR="003B5FB5" w:rsidRDefault="008059BB" w:rsidP="00800C1B">
            <w:pPr>
              <w:spacing w:line="360" w:lineRule="auto"/>
            </w:pPr>
            <w:r>
              <w:t>Specification of the classifier type (single-layered or multi-layered), default is single</w:t>
            </w:r>
          </w:p>
        </w:tc>
      </w:tr>
      <w:tr w:rsidR="008059BB" w:rsidTr="003B5FB5">
        <w:tc>
          <w:tcPr>
            <w:tcW w:w="4606" w:type="dxa"/>
          </w:tcPr>
          <w:p w:rsidR="008059BB" w:rsidRPr="00A711DF" w:rsidRDefault="008059BB" w:rsidP="00715C2C">
            <w:pPr>
              <w:spacing w:line="360" w:lineRule="auto"/>
              <w:rPr>
                <w:b/>
              </w:rPr>
            </w:pPr>
            <w:r w:rsidRPr="00A711DF">
              <w:rPr>
                <w:b/>
              </w:rPr>
              <w:t>--distr</w:t>
            </w:r>
          </w:p>
        </w:tc>
        <w:tc>
          <w:tcPr>
            <w:tcW w:w="4606" w:type="dxa"/>
          </w:tcPr>
          <w:p w:rsidR="008059BB" w:rsidRDefault="008059BB" w:rsidP="00800C1B">
            <w:pPr>
              <w:spacing w:line="360" w:lineRule="auto"/>
            </w:pPr>
            <w:r>
              <w:t>Print only key-value pairs of the class name and its frequency.</w:t>
            </w:r>
          </w:p>
        </w:tc>
      </w:tr>
      <w:tr w:rsidR="008059BB" w:rsidTr="003B5FB5">
        <w:tc>
          <w:tcPr>
            <w:tcW w:w="4606" w:type="dxa"/>
          </w:tcPr>
          <w:p w:rsidR="008059BB" w:rsidRPr="00A711DF" w:rsidRDefault="008059BB" w:rsidP="00715C2C">
            <w:pPr>
              <w:spacing w:line="360" w:lineRule="auto"/>
              <w:rPr>
                <w:b/>
              </w:rPr>
            </w:pPr>
            <w:r w:rsidRPr="00A711DF">
              <w:rPr>
                <w:b/>
              </w:rPr>
              <w:t>--classes</w:t>
            </w:r>
          </w:p>
        </w:tc>
        <w:tc>
          <w:tcPr>
            <w:tcW w:w="4606" w:type="dxa"/>
          </w:tcPr>
          <w:p w:rsidR="008059BB" w:rsidRDefault="008059BB" w:rsidP="008059BB">
            <w:pPr>
              <w:keepNext/>
              <w:spacing w:line="360" w:lineRule="auto"/>
            </w:pPr>
            <w:r>
              <w:t>Split the clusters into separate JSON files according to the predicted class and also print key-value pairs of the frequencies. In order to view the results in viewer</w:t>
            </w:r>
            <w:r w:rsidR="008B5A83">
              <w:t xml:space="preserve"> later</w:t>
            </w:r>
            <w:r>
              <w:t>,</w:t>
            </w:r>
            <w:r w:rsidR="008B5A83">
              <w:t xml:space="preserve"> cluster must contain attributes ClFile, PxFile and ClIndex.</w:t>
            </w:r>
          </w:p>
        </w:tc>
      </w:tr>
      <w:tr w:rsidR="008059BB" w:rsidTr="003B5FB5">
        <w:tc>
          <w:tcPr>
            <w:tcW w:w="4606" w:type="dxa"/>
          </w:tcPr>
          <w:p w:rsidR="008059BB" w:rsidRPr="00A711DF" w:rsidRDefault="008059BB" w:rsidP="00715C2C">
            <w:pPr>
              <w:spacing w:line="360" w:lineRule="auto"/>
              <w:rPr>
                <w:b/>
              </w:rPr>
            </w:pPr>
            <w:r w:rsidRPr="00A711DF">
              <w:rPr>
                <w:b/>
              </w:rPr>
              <w:t>--specials</w:t>
            </w:r>
          </w:p>
        </w:tc>
        <w:tc>
          <w:tcPr>
            <w:tcW w:w="4606" w:type="dxa"/>
          </w:tcPr>
          <w:p w:rsidR="008059BB" w:rsidRDefault="008059BB" w:rsidP="00C66597">
            <w:pPr>
              <w:keepNext/>
              <w:spacing w:line="360" w:lineRule="auto"/>
            </w:pPr>
            <w:r>
              <w:t>Split the clusters into separate JSON files</w:t>
            </w:r>
            <w:r w:rsidR="008B5A83">
              <w:t xml:space="preserve">     (--classes), print frequencies (--distr)</w:t>
            </w:r>
            <w:r>
              <w:t xml:space="preserve"> while also create a file for non-trivial unclassified clusters. </w:t>
            </w:r>
          </w:p>
        </w:tc>
      </w:tr>
    </w:tbl>
    <w:p w:rsidR="00D96DEC" w:rsidRDefault="00C66597" w:rsidP="00C66597">
      <w:pPr>
        <w:pStyle w:val="Popis"/>
        <w:rPr>
          <w:b w:val="0"/>
          <w:bCs w:val="0"/>
          <w:sz w:val="24"/>
          <w:szCs w:val="24"/>
        </w:rPr>
      </w:pPr>
      <w:proofErr w:type="gramStart"/>
      <w:r>
        <w:t xml:space="preserve">Table </w:t>
      </w:r>
      <w:r w:rsidR="00C50103">
        <w:fldChar w:fldCharType="begin"/>
      </w:r>
      <w:r w:rsidR="00C50103">
        <w:instrText xml:space="preserve"> STYLEREF 1 \s </w:instrText>
      </w:r>
      <w:r w:rsidR="00C50103">
        <w:fldChar w:fldCharType="separate"/>
      </w:r>
      <w:r w:rsidR="00C50103">
        <w:rPr>
          <w:noProof/>
        </w:rPr>
        <w:t>6</w:t>
      </w:r>
      <w:r w:rsidR="00C50103">
        <w:fldChar w:fldCharType="end"/>
      </w:r>
      <w:r w:rsidR="00C50103">
        <w:t>.</w:t>
      </w:r>
      <w:r w:rsidR="00C50103">
        <w:fldChar w:fldCharType="begin"/>
      </w:r>
      <w:r w:rsidR="00C50103">
        <w:instrText xml:space="preserve"> SEQ Table \* ARABIC \s 1 </w:instrText>
      </w:r>
      <w:r w:rsidR="00C50103">
        <w:fldChar w:fldCharType="separate"/>
      </w:r>
      <w:r w:rsidR="00C50103">
        <w:rPr>
          <w:noProof/>
        </w:rPr>
        <w:t>1</w:t>
      </w:r>
      <w:r w:rsidR="00C50103">
        <w:fldChar w:fldCharType="end"/>
      </w:r>
      <w:r>
        <w:t xml:space="preserve">  Options</w:t>
      </w:r>
      <w:proofErr w:type="gramEnd"/>
      <w:r>
        <w:t xml:space="preserve"> of ClassifierForClusters application</w:t>
      </w:r>
    </w:p>
    <w:p w:rsidR="00D96DEC" w:rsidRPr="00D96DEC" w:rsidRDefault="00D96DEC" w:rsidP="00D96DEC"/>
    <w:p w:rsidR="000946EB" w:rsidRDefault="005834B5" w:rsidP="002F62B6">
      <w:pPr>
        <w:pStyle w:val="Nadpis1"/>
      </w:pPr>
      <w:r>
        <w:t>ClassifierUI</w:t>
      </w:r>
    </w:p>
    <w:p w:rsidR="005834B5" w:rsidRDefault="005834B5"/>
    <w:p w:rsidR="008B5A83" w:rsidRDefault="00A711DF" w:rsidP="00A711DF">
      <w:pPr>
        <w:spacing w:line="360" w:lineRule="auto"/>
        <w:ind w:firstLine="567"/>
      </w:pPr>
      <w:r>
        <w:t>Classifier UI is a tool which enables training classifier models based on the input parameters.</w:t>
      </w:r>
      <w:r w:rsidR="00075652">
        <w:t xml:space="preserve"> User needs to set:</w:t>
      </w:r>
    </w:p>
    <w:p w:rsidR="00075652" w:rsidRDefault="00075652" w:rsidP="00075652">
      <w:pPr>
        <w:pStyle w:val="Odsekzoznamu"/>
        <w:numPr>
          <w:ilvl w:val="0"/>
          <w:numId w:val="14"/>
        </w:numPr>
        <w:spacing w:line="360" w:lineRule="auto"/>
      </w:pPr>
      <w:r>
        <w:t>Training Json file = training data in JSON format</w:t>
      </w:r>
    </w:p>
    <w:p w:rsidR="00075652" w:rsidRDefault="00075652" w:rsidP="00075652">
      <w:pPr>
        <w:pStyle w:val="Odsekzoznamu"/>
        <w:numPr>
          <w:ilvl w:val="0"/>
          <w:numId w:val="14"/>
        </w:numPr>
        <w:spacing w:line="360" w:lineRule="auto"/>
      </w:pPr>
      <w:r>
        <w:lastRenderedPageBreak/>
        <w:t>Classifier config file = parameters o</w:t>
      </w:r>
      <w:r w:rsidR="00D96DEC">
        <w:t>f the classifier in JSON format</w:t>
      </w:r>
    </w:p>
    <w:p w:rsidR="00075652" w:rsidRDefault="00075652" w:rsidP="00075652">
      <w:pPr>
        <w:pStyle w:val="Odsekzoznamu"/>
        <w:numPr>
          <w:ilvl w:val="0"/>
          <w:numId w:val="14"/>
        </w:numPr>
        <w:spacing w:line="360" w:lineRule="auto"/>
      </w:pPr>
      <w:r>
        <w:t xml:space="preserve">Trained model = If we want to continue in training existing </w:t>
      </w:r>
      <w:proofErr w:type="gramStart"/>
      <w:r>
        <w:t>model,  we</w:t>
      </w:r>
      <w:proofErr w:type="gramEnd"/>
      <w:r>
        <w:t xml:space="preserve"> fill in this field with </w:t>
      </w:r>
      <w:r w:rsidRPr="00075652">
        <w:rPr>
          <w:rFonts w:ascii="Consolas" w:hAnsi="Consolas" w:cs="Consolas"/>
        </w:rPr>
        <w:t>.csf</w:t>
      </w:r>
      <w:r>
        <w:t xml:space="preserve"> file.</w:t>
      </w:r>
    </w:p>
    <w:p w:rsidR="00075652" w:rsidRDefault="00075652" w:rsidP="00075652">
      <w:pPr>
        <w:pStyle w:val="Odsekzoznamu"/>
        <w:numPr>
          <w:ilvl w:val="0"/>
          <w:numId w:val="14"/>
        </w:numPr>
        <w:spacing w:line="360" w:lineRule="auto"/>
      </w:pPr>
      <w:r>
        <w:t>Minimal Accuracy = When this level of accuracy (or better) is reached on validation set, the classifier</w:t>
      </w:r>
      <w:r w:rsidR="00F444EA">
        <w:t xml:space="preserve"> is stored into a file. I</w:t>
      </w:r>
      <w:r>
        <w:t>t</w:t>
      </w:r>
      <w:r w:rsidR="00F444EA">
        <w:t xml:space="preserve"> </w:t>
      </w:r>
      <w:r>
        <w:t>is a value between 0 and 1.</w:t>
      </w:r>
    </w:p>
    <w:p w:rsidR="00075652" w:rsidRDefault="00075652" w:rsidP="00075652">
      <w:pPr>
        <w:pStyle w:val="Odsekzoznamu"/>
        <w:numPr>
          <w:ilvl w:val="0"/>
          <w:numId w:val="14"/>
        </w:numPr>
        <w:spacing w:line="360" w:lineRule="auto"/>
      </w:pPr>
      <w:r>
        <w:t>Maximal repetition count = The maximal number of times we will try to train our classifier to reach minimal accuracy</w:t>
      </w:r>
    </w:p>
    <w:p w:rsidR="00075652" w:rsidRDefault="00075652" w:rsidP="00075652">
      <w:pPr>
        <w:pStyle w:val="Odsekzoznamu"/>
        <w:numPr>
          <w:ilvl w:val="0"/>
          <w:numId w:val="14"/>
        </w:numPr>
        <w:spacing w:line="360" w:lineRule="auto"/>
      </w:pPr>
      <w:r>
        <w:t>Seed = Integer value, based on the seed data is split randomly into training and validation set.</w:t>
      </w:r>
    </w:p>
    <w:p w:rsidR="00C66597" w:rsidRDefault="00A711DF" w:rsidP="00C66597">
      <w:pPr>
        <w:keepNext/>
        <w:spacing w:line="360" w:lineRule="auto"/>
      </w:pPr>
      <w:r>
        <w:rPr>
          <w:noProof/>
          <w:lang w:val="sk-SK" w:eastAsia="sk-SK"/>
        </w:rPr>
        <w:drawing>
          <wp:inline distT="0" distB="0" distL="0" distR="0" wp14:anchorId="1B8E6757" wp14:editId="411F3B30">
            <wp:extent cx="5400675" cy="1695450"/>
            <wp:effectExtent l="0" t="0" r="9525" b="0"/>
            <wp:docPr id="70" name="Obrázo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94.png"/>
                    <pic:cNvPicPr/>
                  </pic:nvPicPr>
                  <pic:blipFill>
                    <a:blip r:embed="rId24">
                      <a:extLst>
                        <a:ext uri="{28A0092B-C50C-407E-A947-70E740481C1C}">
                          <a14:useLocalDpi xmlns:a14="http://schemas.microsoft.com/office/drawing/2010/main" val="0"/>
                        </a:ext>
                      </a:extLst>
                    </a:blip>
                    <a:stretch>
                      <a:fillRect/>
                    </a:stretch>
                  </pic:blipFill>
                  <pic:spPr>
                    <a:xfrm>
                      <a:off x="0" y="0"/>
                      <a:ext cx="5400675" cy="1695450"/>
                    </a:xfrm>
                    <a:prstGeom prst="rect">
                      <a:avLst/>
                    </a:prstGeom>
                  </pic:spPr>
                </pic:pic>
              </a:graphicData>
            </a:graphic>
          </wp:inline>
        </w:drawing>
      </w:r>
    </w:p>
    <w:p w:rsidR="00A711DF" w:rsidRDefault="00C66597" w:rsidP="00C66597">
      <w:pPr>
        <w:pStyle w:val="Popis"/>
      </w:pPr>
      <w:proofErr w:type="gramStart"/>
      <w:r>
        <w:t xml:space="preserve">Figure </w:t>
      </w:r>
      <w:r w:rsidR="00C50103">
        <w:fldChar w:fldCharType="begin"/>
      </w:r>
      <w:r w:rsidR="00C50103">
        <w:instrText xml:space="preserve"> STYLEREF 1 \s </w:instrText>
      </w:r>
      <w:r w:rsidR="00C50103">
        <w:fldChar w:fldCharType="separate"/>
      </w:r>
      <w:r w:rsidR="00C50103">
        <w:rPr>
          <w:noProof/>
        </w:rPr>
        <w:t>7</w:t>
      </w:r>
      <w:r w:rsidR="00C50103">
        <w:fldChar w:fldCharType="end"/>
      </w:r>
      <w:r w:rsidR="00C50103">
        <w:t>.</w:t>
      </w:r>
      <w:r w:rsidR="00C50103">
        <w:fldChar w:fldCharType="begin"/>
      </w:r>
      <w:r w:rsidR="00C50103">
        <w:instrText xml:space="preserve"> SEQ Figure \* ARABIC \s 1 </w:instrText>
      </w:r>
      <w:r w:rsidR="00C50103">
        <w:fldChar w:fldCharType="separate"/>
      </w:r>
      <w:r w:rsidR="00C50103">
        <w:rPr>
          <w:noProof/>
        </w:rPr>
        <w:t>1</w:t>
      </w:r>
      <w:r w:rsidR="00C50103">
        <w:fldChar w:fldCharType="end"/>
      </w:r>
      <w:r>
        <w:t xml:space="preserve"> Classifier</w:t>
      </w:r>
      <w:proofErr w:type="gramEnd"/>
      <w:r>
        <w:t xml:space="preserve"> training dialog</w:t>
      </w:r>
    </w:p>
    <w:p w:rsidR="00C66597" w:rsidRDefault="00C66597" w:rsidP="00A711DF">
      <w:pPr>
        <w:spacing w:line="360" w:lineRule="auto"/>
        <w:ind w:firstLine="567"/>
      </w:pPr>
    </w:p>
    <w:p w:rsidR="00075652" w:rsidRDefault="00075652" w:rsidP="00A711DF">
      <w:pPr>
        <w:spacing w:line="360" w:lineRule="auto"/>
        <w:ind w:firstLine="567"/>
      </w:pPr>
      <w:r>
        <w:t>The UI also provides an option to merge</w:t>
      </w:r>
      <w:r w:rsidR="00C075D8">
        <w:t xml:space="preserve"> up to 4 simple </w:t>
      </w:r>
      <w:r>
        <w:t xml:space="preserve">trained classifiers into a multi-level classifier. </w:t>
      </w:r>
      <w:r w:rsidR="00C075D8">
        <w:t>User can choose the root classifier which will be applied first, then choose a class (split class) which will be fed to the Trained Model Lv1</w:t>
      </w:r>
      <w:r w:rsidR="00282244">
        <w:t xml:space="preserve"> for further classification. That mean for combining </w:t>
      </w:r>
      <m:oMath>
        <m:r>
          <w:rPr>
            <w:rFonts w:ascii="Cambria Math" w:hAnsi="Cambria Math"/>
          </w:rPr>
          <m:t xml:space="preserve">n </m:t>
        </m:r>
      </m:oMath>
      <w:r w:rsidR="00282244">
        <w:t xml:space="preserve">classifiers we need to fill in </w:t>
      </w:r>
      <m:oMath>
        <m:r>
          <w:rPr>
            <w:rFonts w:ascii="Cambria Math" w:hAnsi="Cambria Math"/>
          </w:rPr>
          <m:t>n-1</m:t>
        </m:r>
      </m:oMath>
      <w:r w:rsidR="00282244">
        <w:t xml:space="preserve"> split classes because bottom level classifier cannot have a split class. If you use only 2 classifiers (root and Lvl 1) make sure all the other fields for classifiers are empty. </w:t>
      </w:r>
    </w:p>
    <w:p w:rsidR="00C66597" w:rsidRDefault="00C075D8" w:rsidP="00C66597">
      <w:pPr>
        <w:keepNext/>
      </w:pPr>
      <w:r>
        <w:rPr>
          <w:noProof/>
          <w:lang w:val="sk-SK" w:eastAsia="sk-SK"/>
        </w:rPr>
        <mc:AlternateContent>
          <mc:Choice Requires="wpc">
            <w:drawing>
              <wp:inline distT="0" distB="0" distL="0" distR="0" wp14:anchorId="662E7E52" wp14:editId="20B1007C">
                <wp:extent cx="5753100" cy="2237544"/>
                <wp:effectExtent l="0" t="0" r="0" b="0"/>
                <wp:docPr id="72" name="Kresliace plátno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6" name="Obrázok 96"/>
                          <pic:cNvPicPr/>
                        </pic:nvPicPr>
                        <pic:blipFill>
                          <a:blip r:embed="rId25">
                            <a:extLst>
                              <a:ext uri="{28A0092B-C50C-407E-A947-70E740481C1C}">
                                <a14:useLocalDpi xmlns:a14="http://schemas.microsoft.com/office/drawing/2010/main" val="0"/>
                              </a:ext>
                            </a:extLst>
                          </a:blip>
                          <a:stretch>
                            <a:fillRect/>
                          </a:stretch>
                        </pic:blipFill>
                        <pic:spPr>
                          <a:xfrm>
                            <a:off x="0" y="9230"/>
                            <a:ext cx="4219575" cy="2201545"/>
                          </a:xfrm>
                          <a:prstGeom prst="rect">
                            <a:avLst/>
                          </a:prstGeom>
                        </pic:spPr>
                      </pic:pic>
                    </wpc:wpc>
                  </a:graphicData>
                </a:graphic>
              </wp:inline>
            </w:drawing>
          </mc:Choice>
          <mc:Fallback>
            <w:pict>
              <v:group id="Kresliace plátno 72" o:spid="_x0000_s1026" editas="canvas" style="width:453pt;height:176.2pt;mso-position-horizontal-relative:char;mso-position-vertical-relative:line" coordsize="57531,223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">
                <v:shape id="_x0000_s1027" type="#_x0000_t75" style="position:absolute;width:57531;height:22371;visibility:visible;mso-wrap-style:square">
                  <v:fill o:detectmouseclick="t"/>
                  <v:path o:connecttype="none"/>
                </v:shape>
                <v:shape id="Obrázok 96" o:spid="_x0000_s1028" type="#_x0000_t75" style="position:absolute;top:92;width:42195;height:220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cQBrDAAAA2wAAAA8AAABkcnMvZG93bnJldi54bWxEj0FLAzEUhO+C/yE8oTebVaTabdNSBKUF&#10;hbYWen0kr8ni5mVJYnf77xtB8DjMzDfMfDn4VpwppiawgodxBYJYB9OwVXD4ert/AZEyssE2MCm4&#10;UILl4vZmjrUJPe/ovM9WFAinGhW4nLtayqQdeUzj0BEX7xSix1xktNJE7Avct/KxqibSY8NlwWFH&#10;r4709/7HK/B69fxx2r5rd9nY4y52Vn4+9UqN7obVDESmIf+H/9pro2A6gd8v5QfIx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txAGsMAAADbAAAADwAAAAAAAAAAAAAAAACf&#10;AgAAZHJzL2Rvd25yZXYueG1sUEsFBgAAAAAEAAQA9wAAAI8DAAAAAA==&#10;">
                  <v:imagedata r:id="rId26" o:title=""/>
                </v:shape>
                <w10:anchorlock/>
              </v:group>
            </w:pict>
          </mc:Fallback>
        </mc:AlternateContent>
      </w:r>
    </w:p>
    <w:p w:rsidR="00C075D8" w:rsidRDefault="00C66597" w:rsidP="00C66597">
      <w:pPr>
        <w:pStyle w:val="Popis"/>
      </w:pPr>
      <w:proofErr w:type="gramStart"/>
      <w:r>
        <w:t xml:space="preserve">Figure </w:t>
      </w:r>
      <w:r w:rsidR="00C50103">
        <w:fldChar w:fldCharType="begin"/>
      </w:r>
      <w:r w:rsidR="00C50103">
        <w:instrText xml:space="preserve"> STYLEREF 1 \s </w:instrText>
      </w:r>
      <w:r w:rsidR="00C50103">
        <w:fldChar w:fldCharType="separate"/>
      </w:r>
      <w:r w:rsidR="00C50103">
        <w:rPr>
          <w:noProof/>
        </w:rPr>
        <w:t>7</w:t>
      </w:r>
      <w:r w:rsidR="00C50103">
        <w:fldChar w:fldCharType="end"/>
      </w:r>
      <w:r w:rsidR="00C50103">
        <w:t>.</w:t>
      </w:r>
      <w:r w:rsidR="00C50103">
        <w:fldChar w:fldCharType="begin"/>
      </w:r>
      <w:r w:rsidR="00C50103">
        <w:instrText xml:space="preserve"> SEQ Figure \* ARABIC \s 1 </w:instrText>
      </w:r>
      <w:r w:rsidR="00C50103">
        <w:fldChar w:fldCharType="separate"/>
      </w:r>
      <w:r w:rsidR="00C50103">
        <w:rPr>
          <w:noProof/>
        </w:rPr>
        <w:t>2</w:t>
      </w:r>
      <w:r w:rsidR="00C50103">
        <w:fldChar w:fldCharType="end"/>
      </w:r>
      <w:r>
        <w:t xml:space="preserve"> Classifier</w:t>
      </w:r>
      <w:proofErr w:type="gramEnd"/>
      <w:r>
        <w:t xml:space="preserve"> merging dialog</w:t>
      </w:r>
    </w:p>
    <w:p w:rsidR="00C075D8" w:rsidRDefault="00282244">
      <w:r>
        <w:lastRenderedPageBreak/>
        <w:t>On the example below we can see multi-level classifier which uses three simple classifiers and two split classes.</w:t>
      </w:r>
    </w:p>
    <w:p w:rsidR="00C66597" w:rsidRDefault="00C075D8" w:rsidP="00C66597">
      <w:pPr>
        <w:keepNext/>
      </w:pPr>
      <w:r>
        <w:rPr>
          <w:noProof/>
          <w:lang w:val="sk-SK" w:eastAsia="sk-SK"/>
        </w:rPr>
        <w:drawing>
          <wp:inline distT="0" distB="0" distL="0" distR="0" wp14:anchorId="416C4FB7" wp14:editId="733B01EF">
            <wp:extent cx="5257800" cy="2886075"/>
            <wp:effectExtent l="0" t="0" r="0" b="9525"/>
            <wp:docPr id="75" name="Diagram 7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C075D8" w:rsidRDefault="00C66597" w:rsidP="00C66597">
      <w:pPr>
        <w:pStyle w:val="Popis"/>
      </w:pPr>
      <w:proofErr w:type="gramStart"/>
      <w:r>
        <w:t xml:space="preserve">Figure </w:t>
      </w:r>
      <w:r w:rsidR="00C50103">
        <w:fldChar w:fldCharType="begin"/>
      </w:r>
      <w:r w:rsidR="00C50103">
        <w:instrText xml:space="preserve"> STYLEREF 1 \s </w:instrText>
      </w:r>
      <w:r w:rsidR="00C50103">
        <w:fldChar w:fldCharType="separate"/>
      </w:r>
      <w:r w:rsidR="00C50103">
        <w:rPr>
          <w:noProof/>
        </w:rPr>
        <w:t>7</w:t>
      </w:r>
      <w:r w:rsidR="00C50103">
        <w:fldChar w:fldCharType="end"/>
      </w:r>
      <w:r w:rsidR="00C50103">
        <w:t>.</w:t>
      </w:r>
      <w:r w:rsidR="00C50103">
        <w:fldChar w:fldCharType="begin"/>
      </w:r>
      <w:r w:rsidR="00C50103">
        <w:instrText xml:space="preserve"> SEQ Figure \* ARABIC \s 1 </w:instrText>
      </w:r>
      <w:r w:rsidR="00C50103">
        <w:fldChar w:fldCharType="separate"/>
      </w:r>
      <w:r w:rsidR="00C50103">
        <w:rPr>
          <w:noProof/>
        </w:rPr>
        <w:t>3</w:t>
      </w:r>
      <w:r w:rsidR="00C50103">
        <w:fldChar w:fldCharType="end"/>
      </w:r>
      <w:r>
        <w:t xml:space="preserve"> Example</w:t>
      </w:r>
      <w:proofErr w:type="gramEnd"/>
      <w:r>
        <w:t xml:space="preserve"> of a multi-level classifier</w:t>
      </w:r>
    </w:p>
    <w:p w:rsidR="005834B5" w:rsidRDefault="005834B5" w:rsidP="002F62B6">
      <w:pPr>
        <w:pStyle w:val="Nadpis1"/>
      </w:pPr>
      <w:r>
        <w:t>ClassifierTrainer</w:t>
      </w:r>
    </w:p>
    <w:p w:rsidR="00282244" w:rsidRDefault="00282244" w:rsidP="00282244">
      <w:pPr>
        <w:ind w:left="576"/>
      </w:pPr>
    </w:p>
    <w:p w:rsidR="00282244" w:rsidRDefault="00282244" w:rsidP="00282244">
      <w:pPr>
        <w:spacing w:line="360" w:lineRule="auto"/>
      </w:pPr>
      <w:r>
        <w:t xml:space="preserve">ClassifierTrainer is a console application which can train a classifier, same as ClassifierUI, only has a different API. </w:t>
      </w:r>
    </w:p>
    <w:p w:rsidR="00282244" w:rsidRDefault="00282244" w:rsidP="00282244">
      <w:pPr>
        <w:spacing w:line="360" w:lineRule="auto"/>
      </w:pPr>
      <w:r>
        <w:t>Syntax:</w:t>
      </w:r>
    </w:p>
    <w:p w:rsidR="00282244" w:rsidRPr="00F45590" w:rsidRDefault="00282244" w:rsidP="00F45590">
      <w:pPr>
        <w:spacing w:line="360" w:lineRule="auto"/>
        <w:ind w:left="705"/>
        <w:rPr>
          <w:b/>
        </w:rPr>
      </w:pPr>
      <w:r w:rsidRPr="00F45590">
        <w:rPr>
          <w:b/>
        </w:rPr>
        <w:t>ClassifierTrainer.exe [training_data.json] [network_parameters_config.json] [options followed by their value</w:t>
      </w:r>
      <w:r w:rsidR="00F45590">
        <w:rPr>
          <w:b/>
        </w:rPr>
        <w:t xml:space="preserve"> (space separated)</w:t>
      </w:r>
      <w:r w:rsidRPr="00F45590">
        <w:rPr>
          <w:b/>
        </w:rPr>
        <w:t>]</w:t>
      </w:r>
    </w:p>
    <w:p w:rsidR="00282244" w:rsidRDefault="00F45590" w:rsidP="00282244">
      <w:pPr>
        <w:spacing w:line="360" w:lineRule="auto"/>
      </w:pPr>
      <w:r>
        <w:t>Example</w:t>
      </w:r>
    </w:p>
    <w:p w:rsidR="00F45590" w:rsidRPr="00F45590" w:rsidRDefault="00F45590" w:rsidP="00F45590">
      <w:pPr>
        <w:spacing w:line="360" w:lineRule="auto"/>
        <w:ind w:left="705"/>
      </w:pPr>
      <w:r>
        <w:tab/>
      </w:r>
      <w:r w:rsidRPr="00F45590">
        <w:t xml:space="preserve">ClassifierTrainer.exe </w:t>
      </w:r>
      <w:r>
        <w:t>lead_training data</w:t>
      </w:r>
      <w:r w:rsidRPr="00F45590">
        <w:t>.json</w:t>
      </w:r>
      <w:r>
        <w:t xml:space="preserve">  lead_network_config_</w:t>
      </w:r>
      <w:r w:rsidRPr="00F45590">
        <w:t>parameters.json</w:t>
      </w:r>
      <w:r>
        <w:t xml:space="preserve">  </w:t>
      </w:r>
      <w:r w:rsidRPr="00F45590">
        <w:t xml:space="preserve"> </w:t>
      </w:r>
      <w:r>
        <w:t xml:space="preserve">    --acc 0.8 --seed 42 --maxrep 5 </w:t>
      </w:r>
    </w:p>
    <w:p w:rsidR="00F45590" w:rsidRDefault="00F45590" w:rsidP="00282244">
      <w:pPr>
        <w:spacing w:line="360" w:lineRule="auto"/>
      </w:pPr>
    </w:p>
    <w:p w:rsidR="00282244" w:rsidRDefault="00282244" w:rsidP="00282244">
      <w:pPr>
        <w:spacing w:line="360" w:lineRule="auto"/>
      </w:pPr>
    </w:p>
    <w:tbl>
      <w:tblPr>
        <w:tblStyle w:val="Mriekatabuky"/>
        <w:tblW w:w="0" w:type="auto"/>
        <w:tblLook w:val="04A0" w:firstRow="1" w:lastRow="0" w:firstColumn="1" w:lastColumn="0" w:noHBand="0" w:noVBand="1"/>
      </w:tblPr>
      <w:tblGrid>
        <w:gridCol w:w="4606"/>
        <w:gridCol w:w="4606"/>
      </w:tblGrid>
      <w:tr w:rsidR="00282244" w:rsidTr="00715C2C">
        <w:tc>
          <w:tcPr>
            <w:tcW w:w="9212" w:type="dxa"/>
            <w:gridSpan w:val="2"/>
          </w:tcPr>
          <w:p w:rsidR="00282244" w:rsidRDefault="00282244" w:rsidP="00715C2C">
            <w:pPr>
              <w:spacing w:line="360" w:lineRule="auto"/>
              <w:jc w:val="center"/>
            </w:pPr>
            <w:r w:rsidRPr="00A711DF">
              <w:rPr>
                <w:sz w:val="28"/>
              </w:rPr>
              <w:t>Command line options</w:t>
            </w:r>
          </w:p>
        </w:tc>
      </w:tr>
      <w:tr w:rsidR="00282244" w:rsidTr="00715C2C">
        <w:tc>
          <w:tcPr>
            <w:tcW w:w="4606" w:type="dxa"/>
          </w:tcPr>
          <w:p w:rsidR="00282244" w:rsidRDefault="00282244" w:rsidP="00282244">
            <w:pPr>
              <w:spacing w:line="360" w:lineRule="auto"/>
            </w:pPr>
            <w:r w:rsidRPr="00A711DF">
              <w:rPr>
                <w:b/>
              </w:rPr>
              <w:t>--</w:t>
            </w:r>
            <w:r>
              <w:rPr>
                <w:b/>
              </w:rPr>
              <w:t>trained</w:t>
            </w:r>
          </w:p>
        </w:tc>
        <w:tc>
          <w:tcPr>
            <w:tcW w:w="4606" w:type="dxa"/>
          </w:tcPr>
          <w:p w:rsidR="00282244" w:rsidRDefault="00F45590" w:rsidP="00F45590">
            <w:pPr>
              <w:spacing w:line="360" w:lineRule="auto"/>
            </w:pPr>
            <w:r>
              <w:t>(Optional) Indicates existing .csf file should be trained again instead of creating a new classifier. A path to the trained model should follow this option.</w:t>
            </w:r>
          </w:p>
        </w:tc>
      </w:tr>
      <w:tr w:rsidR="00282244" w:rsidTr="00715C2C">
        <w:tc>
          <w:tcPr>
            <w:tcW w:w="4606" w:type="dxa"/>
          </w:tcPr>
          <w:p w:rsidR="00282244" w:rsidRPr="00A711DF" w:rsidRDefault="00282244" w:rsidP="00F45590">
            <w:pPr>
              <w:spacing w:line="360" w:lineRule="auto"/>
              <w:rPr>
                <w:b/>
              </w:rPr>
            </w:pPr>
            <w:r w:rsidRPr="00A711DF">
              <w:rPr>
                <w:b/>
              </w:rPr>
              <w:t>--</w:t>
            </w:r>
            <w:r w:rsidR="00F45590">
              <w:rPr>
                <w:b/>
              </w:rPr>
              <w:t>acc</w:t>
            </w:r>
          </w:p>
        </w:tc>
        <w:tc>
          <w:tcPr>
            <w:tcW w:w="4606" w:type="dxa"/>
          </w:tcPr>
          <w:p w:rsidR="00282244" w:rsidRDefault="00F45590" w:rsidP="00715C2C">
            <w:pPr>
              <w:spacing w:line="360" w:lineRule="auto"/>
            </w:pPr>
            <w:r>
              <w:t xml:space="preserve">Sets the minimal accuracy of the classifier on the validation set to save the result. Must be </w:t>
            </w:r>
            <w:r>
              <w:lastRenderedPageBreak/>
              <w:t>followed by the accuracy value between 0 and 1.</w:t>
            </w:r>
          </w:p>
        </w:tc>
      </w:tr>
      <w:tr w:rsidR="00282244" w:rsidTr="00715C2C">
        <w:tc>
          <w:tcPr>
            <w:tcW w:w="4606" w:type="dxa"/>
          </w:tcPr>
          <w:p w:rsidR="00282244" w:rsidRPr="00A711DF" w:rsidRDefault="00282244" w:rsidP="00F45590">
            <w:pPr>
              <w:spacing w:line="360" w:lineRule="auto"/>
              <w:rPr>
                <w:b/>
              </w:rPr>
            </w:pPr>
            <w:r w:rsidRPr="00A711DF">
              <w:rPr>
                <w:b/>
              </w:rPr>
              <w:lastRenderedPageBreak/>
              <w:t>--</w:t>
            </w:r>
            <w:r w:rsidR="00F45590">
              <w:rPr>
                <w:b/>
              </w:rPr>
              <w:t>seed</w:t>
            </w:r>
          </w:p>
        </w:tc>
        <w:tc>
          <w:tcPr>
            <w:tcW w:w="4606" w:type="dxa"/>
          </w:tcPr>
          <w:p w:rsidR="00282244" w:rsidRDefault="00F45590" w:rsidP="00F45590">
            <w:pPr>
              <w:keepNext/>
              <w:spacing w:line="360" w:lineRule="auto"/>
            </w:pPr>
            <w:r>
              <w:t xml:space="preserve">Sets the seed, according to this seed the data split into training and validation </w:t>
            </w:r>
            <w:proofErr w:type="gramStart"/>
            <w:r>
              <w:t>is done</w:t>
            </w:r>
            <w:proofErr w:type="gramEnd"/>
            <w:r>
              <w:t>. It is followed by an integer.</w:t>
            </w:r>
          </w:p>
        </w:tc>
      </w:tr>
      <w:tr w:rsidR="00282244" w:rsidTr="00715C2C">
        <w:tc>
          <w:tcPr>
            <w:tcW w:w="4606" w:type="dxa"/>
          </w:tcPr>
          <w:p w:rsidR="00282244" w:rsidRPr="00A711DF" w:rsidRDefault="00282244" w:rsidP="00F45590">
            <w:pPr>
              <w:spacing w:line="360" w:lineRule="auto"/>
              <w:rPr>
                <w:b/>
              </w:rPr>
            </w:pPr>
            <w:r w:rsidRPr="00A711DF">
              <w:rPr>
                <w:b/>
              </w:rPr>
              <w:t>--</w:t>
            </w:r>
            <w:r w:rsidR="00F45590">
              <w:rPr>
                <w:b/>
              </w:rPr>
              <w:t>maxrep</w:t>
            </w:r>
          </w:p>
        </w:tc>
        <w:tc>
          <w:tcPr>
            <w:tcW w:w="4606" w:type="dxa"/>
          </w:tcPr>
          <w:p w:rsidR="00282244" w:rsidRDefault="00F45590" w:rsidP="00C50103">
            <w:pPr>
              <w:keepNext/>
              <w:spacing w:line="360" w:lineRule="auto"/>
            </w:pPr>
            <w:r>
              <w:t>Sets the max number of learning attempts</w:t>
            </w:r>
            <w:r w:rsidR="00282244">
              <w:t xml:space="preserve"> </w:t>
            </w:r>
            <w:r>
              <w:t>on the dataset until the minimal accuracy (or better</w:t>
            </w:r>
            <w:r w:rsidR="00D93B45">
              <w:t>) is achieved</w:t>
            </w:r>
          </w:p>
        </w:tc>
      </w:tr>
    </w:tbl>
    <w:p w:rsidR="00A711DF" w:rsidRDefault="00C50103" w:rsidP="00C50103">
      <w:pPr>
        <w:pStyle w:val="Popis"/>
      </w:pPr>
      <w:proofErr w:type="gramStart"/>
      <w:r>
        <w:t xml:space="preserve">Table </w:t>
      </w:r>
      <w:r>
        <w:fldChar w:fldCharType="begin"/>
      </w:r>
      <w:r>
        <w:instrText xml:space="preserve"> STYLEREF 1 \s </w:instrText>
      </w:r>
      <w:r>
        <w:fldChar w:fldCharType="separate"/>
      </w:r>
      <w:r>
        <w:rPr>
          <w:noProof/>
        </w:rPr>
        <w:t>8</w:t>
      </w:r>
      <w:r>
        <w:fldChar w:fldCharType="end"/>
      </w:r>
      <w:r>
        <w:t>.</w:t>
      </w:r>
      <w:r>
        <w:fldChar w:fldCharType="begin"/>
      </w:r>
      <w:r>
        <w:instrText xml:space="preserve"> SEQ Table \* ARABIC \s 1 </w:instrText>
      </w:r>
      <w:r>
        <w:fldChar w:fldCharType="separate"/>
      </w:r>
      <w:r>
        <w:rPr>
          <w:noProof/>
        </w:rPr>
        <w:t>1</w:t>
      </w:r>
      <w:r>
        <w:fldChar w:fldCharType="end"/>
      </w:r>
      <w:r>
        <w:t xml:space="preserve"> Command</w:t>
      </w:r>
      <w:proofErr w:type="gramEnd"/>
      <w:r>
        <w:rPr>
          <w:noProof/>
        </w:rPr>
        <w:t xml:space="preserve"> line parrameters of the ClusterTrainer</w:t>
      </w:r>
      <w:bookmarkStart w:id="6" w:name="_GoBack"/>
      <w:bookmarkEnd w:id="6"/>
    </w:p>
    <w:p w:rsidR="00D93B45" w:rsidRDefault="00D93B45" w:rsidP="002F62B6">
      <w:pPr>
        <w:pStyle w:val="Nadpis1"/>
      </w:pPr>
      <w:r>
        <w:t>ClassifierExperiment</w:t>
      </w:r>
    </w:p>
    <w:p w:rsidR="00B428B0" w:rsidRPr="00B428B0" w:rsidRDefault="00B428B0" w:rsidP="00B428B0"/>
    <w:p w:rsidR="00D93B45" w:rsidRDefault="00D93B45" w:rsidP="00D93B45"/>
    <w:p w:rsidR="00F444EA" w:rsidRDefault="00D93B45" w:rsidP="00F444EA">
      <w:pPr>
        <w:spacing w:line="360" w:lineRule="auto"/>
      </w:pPr>
      <w:r>
        <w:t>The ClassifierExperiment is a console applicat</w:t>
      </w:r>
      <w:r w:rsidR="00F444EA">
        <w:t>ion, which performs experiments with the classifiers.</w:t>
      </w:r>
      <w:r w:rsidR="00882B11">
        <w:t xml:space="preserve"> It accepts only a single parameter – a path to the directory where the training and testing data, together with trained models are located.</w:t>
      </w:r>
    </w:p>
    <w:p w:rsidR="00E90AB0" w:rsidRDefault="00E90AB0" w:rsidP="00F444EA">
      <w:pPr>
        <w:spacing w:line="360" w:lineRule="auto"/>
      </w:pPr>
      <w:r>
        <w:t>Syntax:</w:t>
      </w:r>
    </w:p>
    <w:p w:rsidR="00E90AB0" w:rsidRDefault="00E90AB0" w:rsidP="00F444EA">
      <w:pPr>
        <w:spacing w:line="360" w:lineRule="auto"/>
        <w:rPr>
          <w:b/>
        </w:rPr>
      </w:pPr>
      <w:r>
        <w:tab/>
      </w:r>
      <w:r w:rsidRPr="00E90AB0">
        <w:rPr>
          <w:b/>
        </w:rPr>
        <w:t>ClassifierExperiment.exe</w:t>
      </w:r>
      <w:r>
        <w:rPr>
          <w:b/>
        </w:rPr>
        <w:t xml:space="preserve"> [path to the directory that contains the train_data, test_data and trained_models directories]</w:t>
      </w:r>
    </w:p>
    <w:p w:rsidR="00E90AB0" w:rsidRPr="00E90AB0" w:rsidRDefault="00E90AB0" w:rsidP="00F444EA">
      <w:pPr>
        <w:spacing w:line="360" w:lineRule="auto"/>
        <w:rPr>
          <w:b/>
        </w:rPr>
      </w:pPr>
    </w:p>
    <w:p w:rsidR="00F444EA" w:rsidRDefault="00F444EA" w:rsidP="00E90AB0">
      <w:pPr>
        <w:spacing w:line="360" w:lineRule="auto"/>
      </w:pPr>
      <w:r>
        <w:t xml:space="preserve">To verify </w:t>
      </w:r>
      <w:r w:rsidR="00E90AB0">
        <w:t xml:space="preserve">that the classifier </w:t>
      </w:r>
      <w:r w:rsidR="00E90AB0" w:rsidRPr="00E90AB0">
        <w:rPr>
          <w:rFonts w:ascii="Consolas" w:hAnsi="Consolas" w:cs="Consolas"/>
        </w:rPr>
        <w:t>bestClassifier.csf</w:t>
      </w:r>
      <w:r w:rsidR="00E90AB0">
        <w:t xml:space="preserve"> was successfully loaded, it is tested </w:t>
      </w:r>
      <w:proofErr w:type="gramStart"/>
      <w:r w:rsidR="00E90AB0">
        <w:t>on    the</w:t>
      </w:r>
      <w:proofErr w:type="gramEnd"/>
      <w:r w:rsidR="00E90AB0">
        <w:t xml:space="preserve"> test dataset and the result is displayed in a confusion matrix. The experiments </w:t>
      </w:r>
      <w:r w:rsidR="00882B11">
        <w:t xml:space="preserve">executed </w:t>
      </w:r>
      <w:r w:rsidR="00E90AB0">
        <w:t>are the following:</w:t>
      </w:r>
    </w:p>
    <w:p w:rsidR="00E90AB0" w:rsidRDefault="00E90AB0" w:rsidP="00E90AB0">
      <w:pPr>
        <w:pStyle w:val="Odsekzoznamu"/>
        <w:numPr>
          <w:ilvl w:val="0"/>
          <w:numId w:val="17"/>
        </w:numPr>
        <w:spacing w:line="360" w:lineRule="auto"/>
      </w:pPr>
      <w:r>
        <w:t>Comparison of the accuracies of the classifier models with different learning parameters.</w:t>
      </w:r>
    </w:p>
    <w:p w:rsidR="00E90AB0" w:rsidRDefault="00E90AB0" w:rsidP="00E90AB0">
      <w:pPr>
        <w:pStyle w:val="Odsekzoznamu"/>
        <w:numPr>
          <w:ilvl w:val="0"/>
          <w:numId w:val="17"/>
        </w:numPr>
        <w:spacing w:line="360" w:lineRule="auto"/>
      </w:pPr>
      <w:r>
        <w:t>Comparison of the single-layered</w:t>
      </w:r>
      <w:r w:rsidR="00882B11">
        <w:t xml:space="preserve"> classifier accuracy with the multi-layered classifier.</w:t>
      </w:r>
    </w:p>
    <w:p w:rsidR="00E90AB0" w:rsidRPr="00882B11" w:rsidRDefault="00882B11" w:rsidP="00882B11">
      <w:pPr>
        <w:pStyle w:val="Odsekzoznamu"/>
        <w:numPr>
          <w:ilvl w:val="0"/>
          <w:numId w:val="17"/>
        </w:numPr>
        <w:spacing w:line="360" w:lineRule="auto"/>
      </w:pPr>
      <w:r>
        <w:t xml:space="preserve">Calculation of the k-fold cross-validation for each type of the single-layered classifiers used in the </w:t>
      </w:r>
      <w:r w:rsidRPr="00882B11">
        <w:rPr>
          <w:rFonts w:ascii="Consolas" w:hAnsi="Consolas" w:cs="Consolas"/>
        </w:rPr>
        <w:t>bestClassifier.csf</w:t>
      </w:r>
    </w:p>
    <w:p w:rsidR="00D93B45" w:rsidRPr="00A711DF" w:rsidRDefault="00882B11" w:rsidP="00B428B0">
      <w:pPr>
        <w:spacing w:line="360" w:lineRule="auto"/>
      </w:pPr>
      <w:r>
        <w:t>Note: the execution of the tests could take a significant amount</w:t>
      </w:r>
      <w:r w:rsidR="00775D86">
        <w:t xml:space="preserve"> </w:t>
      </w:r>
      <w:r>
        <w:t>of time</w:t>
      </w:r>
      <w:r w:rsidR="00775D86">
        <w:t xml:space="preserve"> (up to </w:t>
      </w:r>
      <w:r w:rsidR="00B428B0">
        <w:t>an hour</w:t>
      </w:r>
      <w:r w:rsidR="00775D86">
        <w:t xml:space="preserve">) </w:t>
      </w:r>
      <w:r>
        <w:t xml:space="preserve"> because of the lar</w:t>
      </w:r>
      <w:r w:rsidR="00775D86">
        <w:t xml:space="preserve">ge training datasets </w:t>
      </w:r>
    </w:p>
    <w:sectPr w:rsidR="00D93B45" w:rsidRPr="00A711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7AFF"/>
    <w:multiLevelType w:val="hybridMultilevel"/>
    <w:tmpl w:val="BCC42294"/>
    <w:lvl w:ilvl="0" w:tplc="041B000F">
      <w:start w:val="1"/>
      <w:numFmt w:val="decimal"/>
      <w:lvlText w:val="%1."/>
      <w:lvlJc w:val="left"/>
      <w:pPr>
        <w:ind w:left="1350" w:hanging="360"/>
      </w:pPr>
    </w:lvl>
    <w:lvl w:ilvl="1" w:tplc="041B0019" w:tentative="1">
      <w:start w:val="1"/>
      <w:numFmt w:val="lowerLetter"/>
      <w:lvlText w:val="%2."/>
      <w:lvlJc w:val="left"/>
      <w:pPr>
        <w:ind w:left="2070" w:hanging="360"/>
      </w:pPr>
    </w:lvl>
    <w:lvl w:ilvl="2" w:tplc="041B001B" w:tentative="1">
      <w:start w:val="1"/>
      <w:numFmt w:val="lowerRoman"/>
      <w:lvlText w:val="%3."/>
      <w:lvlJc w:val="right"/>
      <w:pPr>
        <w:ind w:left="2790" w:hanging="180"/>
      </w:pPr>
    </w:lvl>
    <w:lvl w:ilvl="3" w:tplc="041B000F" w:tentative="1">
      <w:start w:val="1"/>
      <w:numFmt w:val="decimal"/>
      <w:lvlText w:val="%4."/>
      <w:lvlJc w:val="left"/>
      <w:pPr>
        <w:ind w:left="3510" w:hanging="360"/>
      </w:pPr>
    </w:lvl>
    <w:lvl w:ilvl="4" w:tplc="041B0019" w:tentative="1">
      <w:start w:val="1"/>
      <w:numFmt w:val="lowerLetter"/>
      <w:lvlText w:val="%5."/>
      <w:lvlJc w:val="left"/>
      <w:pPr>
        <w:ind w:left="4230" w:hanging="360"/>
      </w:pPr>
    </w:lvl>
    <w:lvl w:ilvl="5" w:tplc="041B001B" w:tentative="1">
      <w:start w:val="1"/>
      <w:numFmt w:val="lowerRoman"/>
      <w:lvlText w:val="%6."/>
      <w:lvlJc w:val="right"/>
      <w:pPr>
        <w:ind w:left="4950" w:hanging="180"/>
      </w:pPr>
    </w:lvl>
    <w:lvl w:ilvl="6" w:tplc="041B000F" w:tentative="1">
      <w:start w:val="1"/>
      <w:numFmt w:val="decimal"/>
      <w:lvlText w:val="%7."/>
      <w:lvlJc w:val="left"/>
      <w:pPr>
        <w:ind w:left="5670" w:hanging="360"/>
      </w:pPr>
    </w:lvl>
    <w:lvl w:ilvl="7" w:tplc="041B0019" w:tentative="1">
      <w:start w:val="1"/>
      <w:numFmt w:val="lowerLetter"/>
      <w:lvlText w:val="%8."/>
      <w:lvlJc w:val="left"/>
      <w:pPr>
        <w:ind w:left="6390" w:hanging="360"/>
      </w:pPr>
    </w:lvl>
    <w:lvl w:ilvl="8" w:tplc="041B001B" w:tentative="1">
      <w:start w:val="1"/>
      <w:numFmt w:val="lowerRoman"/>
      <w:lvlText w:val="%9."/>
      <w:lvlJc w:val="right"/>
      <w:pPr>
        <w:ind w:left="7110" w:hanging="180"/>
      </w:pPr>
    </w:lvl>
  </w:abstractNum>
  <w:abstractNum w:abstractNumId="1">
    <w:nsid w:val="098B59C9"/>
    <w:multiLevelType w:val="hybridMultilevel"/>
    <w:tmpl w:val="558C5B12"/>
    <w:lvl w:ilvl="0" w:tplc="041B000F">
      <w:start w:val="1"/>
      <w:numFmt w:val="decimal"/>
      <w:lvlText w:val="%1."/>
      <w:lvlJc w:val="left"/>
      <w:pPr>
        <w:ind w:left="1440" w:hanging="360"/>
      </w:p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2">
    <w:nsid w:val="0B6C6040"/>
    <w:multiLevelType w:val="hybridMultilevel"/>
    <w:tmpl w:val="982AF3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0C195A15"/>
    <w:multiLevelType w:val="hybridMultilevel"/>
    <w:tmpl w:val="6110087E"/>
    <w:lvl w:ilvl="0" w:tplc="1D3CE478">
      <w:start w:val="1"/>
      <w:numFmt w:val="decimal"/>
      <w:lvlText w:val="%1."/>
      <w:lvlJc w:val="left"/>
      <w:pPr>
        <w:tabs>
          <w:tab w:val="num" w:pos="720"/>
        </w:tabs>
        <w:ind w:left="720" w:hanging="360"/>
      </w:pPr>
    </w:lvl>
    <w:lvl w:ilvl="1" w:tplc="73920C28" w:tentative="1">
      <w:start w:val="1"/>
      <w:numFmt w:val="decimal"/>
      <w:lvlText w:val="%2."/>
      <w:lvlJc w:val="left"/>
      <w:pPr>
        <w:tabs>
          <w:tab w:val="num" w:pos="1440"/>
        </w:tabs>
        <w:ind w:left="1440" w:hanging="360"/>
      </w:pPr>
    </w:lvl>
    <w:lvl w:ilvl="2" w:tplc="D7F6865E" w:tentative="1">
      <w:start w:val="1"/>
      <w:numFmt w:val="decimal"/>
      <w:lvlText w:val="%3."/>
      <w:lvlJc w:val="left"/>
      <w:pPr>
        <w:tabs>
          <w:tab w:val="num" w:pos="2160"/>
        </w:tabs>
        <w:ind w:left="2160" w:hanging="360"/>
      </w:pPr>
    </w:lvl>
    <w:lvl w:ilvl="3" w:tplc="5442BDEA" w:tentative="1">
      <w:start w:val="1"/>
      <w:numFmt w:val="decimal"/>
      <w:lvlText w:val="%4."/>
      <w:lvlJc w:val="left"/>
      <w:pPr>
        <w:tabs>
          <w:tab w:val="num" w:pos="2880"/>
        </w:tabs>
        <w:ind w:left="2880" w:hanging="360"/>
      </w:pPr>
    </w:lvl>
    <w:lvl w:ilvl="4" w:tplc="4C84F844" w:tentative="1">
      <w:start w:val="1"/>
      <w:numFmt w:val="decimal"/>
      <w:lvlText w:val="%5."/>
      <w:lvlJc w:val="left"/>
      <w:pPr>
        <w:tabs>
          <w:tab w:val="num" w:pos="3600"/>
        </w:tabs>
        <w:ind w:left="3600" w:hanging="360"/>
      </w:pPr>
    </w:lvl>
    <w:lvl w:ilvl="5" w:tplc="FEFA7F14" w:tentative="1">
      <w:start w:val="1"/>
      <w:numFmt w:val="decimal"/>
      <w:lvlText w:val="%6."/>
      <w:lvlJc w:val="left"/>
      <w:pPr>
        <w:tabs>
          <w:tab w:val="num" w:pos="4320"/>
        </w:tabs>
        <w:ind w:left="4320" w:hanging="360"/>
      </w:pPr>
    </w:lvl>
    <w:lvl w:ilvl="6" w:tplc="94483060" w:tentative="1">
      <w:start w:val="1"/>
      <w:numFmt w:val="decimal"/>
      <w:lvlText w:val="%7."/>
      <w:lvlJc w:val="left"/>
      <w:pPr>
        <w:tabs>
          <w:tab w:val="num" w:pos="5040"/>
        </w:tabs>
        <w:ind w:left="5040" w:hanging="360"/>
      </w:pPr>
    </w:lvl>
    <w:lvl w:ilvl="7" w:tplc="3112CBA2" w:tentative="1">
      <w:start w:val="1"/>
      <w:numFmt w:val="decimal"/>
      <w:lvlText w:val="%8."/>
      <w:lvlJc w:val="left"/>
      <w:pPr>
        <w:tabs>
          <w:tab w:val="num" w:pos="5760"/>
        </w:tabs>
        <w:ind w:left="5760" w:hanging="360"/>
      </w:pPr>
    </w:lvl>
    <w:lvl w:ilvl="8" w:tplc="8D465E32" w:tentative="1">
      <w:start w:val="1"/>
      <w:numFmt w:val="decimal"/>
      <w:lvlText w:val="%9."/>
      <w:lvlJc w:val="left"/>
      <w:pPr>
        <w:tabs>
          <w:tab w:val="num" w:pos="6480"/>
        </w:tabs>
        <w:ind w:left="6480" w:hanging="360"/>
      </w:pPr>
    </w:lvl>
  </w:abstractNum>
  <w:abstractNum w:abstractNumId="4">
    <w:nsid w:val="0ED41780"/>
    <w:multiLevelType w:val="hybridMultilevel"/>
    <w:tmpl w:val="81784C2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158C5518"/>
    <w:multiLevelType w:val="hybridMultilevel"/>
    <w:tmpl w:val="E4E6CAC0"/>
    <w:lvl w:ilvl="0" w:tplc="041B0001">
      <w:start w:val="1"/>
      <w:numFmt w:val="bullet"/>
      <w:lvlText w:val=""/>
      <w:lvlJc w:val="left"/>
      <w:pPr>
        <w:ind w:left="1710" w:hanging="360"/>
      </w:pPr>
      <w:rPr>
        <w:rFonts w:ascii="Symbol" w:hAnsi="Symbol" w:hint="default"/>
      </w:rPr>
    </w:lvl>
    <w:lvl w:ilvl="1" w:tplc="041B0003" w:tentative="1">
      <w:start w:val="1"/>
      <w:numFmt w:val="bullet"/>
      <w:lvlText w:val="o"/>
      <w:lvlJc w:val="left"/>
      <w:pPr>
        <w:ind w:left="2430" w:hanging="360"/>
      </w:pPr>
      <w:rPr>
        <w:rFonts w:ascii="Courier New" w:hAnsi="Courier New" w:cs="Courier New" w:hint="default"/>
      </w:rPr>
    </w:lvl>
    <w:lvl w:ilvl="2" w:tplc="041B0005" w:tentative="1">
      <w:start w:val="1"/>
      <w:numFmt w:val="bullet"/>
      <w:lvlText w:val=""/>
      <w:lvlJc w:val="left"/>
      <w:pPr>
        <w:ind w:left="3150" w:hanging="360"/>
      </w:pPr>
      <w:rPr>
        <w:rFonts w:ascii="Wingdings" w:hAnsi="Wingdings" w:hint="default"/>
      </w:rPr>
    </w:lvl>
    <w:lvl w:ilvl="3" w:tplc="041B0001" w:tentative="1">
      <w:start w:val="1"/>
      <w:numFmt w:val="bullet"/>
      <w:lvlText w:val=""/>
      <w:lvlJc w:val="left"/>
      <w:pPr>
        <w:ind w:left="3870" w:hanging="360"/>
      </w:pPr>
      <w:rPr>
        <w:rFonts w:ascii="Symbol" w:hAnsi="Symbol" w:hint="default"/>
      </w:rPr>
    </w:lvl>
    <w:lvl w:ilvl="4" w:tplc="041B0003" w:tentative="1">
      <w:start w:val="1"/>
      <w:numFmt w:val="bullet"/>
      <w:lvlText w:val="o"/>
      <w:lvlJc w:val="left"/>
      <w:pPr>
        <w:ind w:left="4590" w:hanging="360"/>
      </w:pPr>
      <w:rPr>
        <w:rFonts w:ascii="Courier New" w:hAnsi="Courier New" w:cs="Courier New" w:hint="default"/>
      </w:rPr>
    </w:lvl>
    <w:lvl w:ilvl="5" w:tplc="041B0005" w:tentative="1">
      <w:start w:val="1"/>
      <w:numFmt w:val="bullet"/>
      <w:lvlText w:val=""/>
      <w:lvlJc w:val="left"/>
      <w:pPr>
        <w:ind w:left="5310" w:hanging="360"/>
      </w:pPr>
      <w:rPr>
        <w:rFonts w:ascii="Wingdings" w:hAnsi="Wingdings" w:hint="default"/>
      </w:rPr>
    </w:lvl>
    <w:lvl w:ilvl="6" w:tplc="041B0001" w:tentative="1">
      <w:start w:val="1"/>
      <w:numFmt w:val="bullet"/>
      <w:lvlText w:val=""/>
      <w:lvlJc w:val="left"/>
      <w:pPr>
        <w:ind w:left="6030" w:hanging="360"/>
      </w:pPr>
      <w:rPr>
        <w:rFonts w:ascii="Symbol" w:hAnsi="Symbol" w:hint="default"/>
      </w:rPr>
    </w:lvl>
    <w:lvl w:ilvl="7" w:tplc="041B0003" w:tentative="1">
      <w:start w:val="1"/>
      <w:numFmt w:val="bullet"/>
      <w:lvlText w:val="o"/>
      <w:lvlJc w:val="left"/>
      <w:pPr>
        <w:ind w:left="6750" w:hanging="360"/>
      </w:pPr>
      <w:rPr>
        <w:rFonts w:ascii="Courier New" w:hAnsi="Courier New" w:cs="Courier New" w:hint="default"/>
      </w:rPr>
    </w:lvl>
    <w:lvl w:ilvl="8" w:tplc="041B0005" w:tentative="1">
      <w:start w:val="1"/>
      <w:numFmt w:val="bullet"/>
      <w:lvlText w:val=""/>
      <w:lvlJc w:val="left"/>
      <w:pPr>
        <w:ind w:left="7470" w:hanging="360"/>
      </w:pPr>
      <w:rPr>
        <w:rFonts w:ascii="Wingdings" w:hAnsi="Wingdings" w:hint="default"/>
      </w:rPr>
    </w:lvl>
  </w:abstractNum>
  <w:abstractNum w:abstractNumId="6">
    <w:nsid w:val="20F9194A"/>
    <w:multiLevelType w:val="hybridMultilevel"/>
    <w:tmpl w:val="C44E936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34BC5DFC"/>
    <w:multiLevelType w:val="hybridMultilevel"/>
    <w:tmpl w:val="7A10361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351522DB"/>
    <w:multiLevelType w:val="hybridMultilevel"/>
    <w:tmpl w:val="B4325A12"/>
    <w:lvl w:ilvl="0" w:tplc="D578DDF0">
      <w:start w:val="1"/>
      <w:numFmt w:val="decimal"/>
      <w:lvlText w:val="%1."/>
      <w:lvlJc w:val="left"/>
      <w:pPr>
        <w:tabs>
          <w:tab w:val="num" w:pos="720"/>
        </w:tabs>
        <w:ind w:left="720" w:hanging="360"/>
      </w:pPr>
    </w:lvl>
    <w:lvl w:ilvl="1" w:tplc="ED3A69C2" w:tentative="1">
      <w:start w:val="1"/>
      <w:numFmt w:val="decimal"/>
      <w:lvlText w:val="%2."/>
      <w:lvlJc w:val="left"/>
      <w:pPr>
        <w:tabs>
          <w:tab w:val="num" w:pos="1440"/>
        </w:tabs>
        <w:ind w:left="1440" w:hanging="360"/>
      </w:pPr>
    </w:lvl>
    <w:lvl w:ilvl="2" w:tplc="ABC08550" w:tentative="1">
      <w:start w:val="1"/>
      <w:numFmt w:val="decimal"/>
      <w:lvlText w:val="%3."/>
      <w:lvlJc w:val="left"/>
      <w:pPr>
        <w:tabs>
          <w:tab w:val="num" w:pos="2160"/>
        </w:tabs>
        <w:ind w:left="2160" w:hanging="360"/>
      </w:pPr>
    </w:lvl>
    <w:lvl w:ilvl="3" w:tplc="E3D62DE2" w:tentative="1">
      <w:start w:val="1"/>
      <w:numFmt w:val="decimal"/>
      <w:lvlText w:val="%4."/>
      <w:lvlJc w:val="left"/>
      <w:pPr>
        <w:tabs>
          <w:tab w:val="num" w:pos="2880"/>
        </w:tabs>
        <w:ind w:left="2880" w:hanging="360"/>
      </w:pPr>
    </w:lvl>
    <w:lvl w:ilvl="4" w:tplc="AC969EF0" w:tentative="1">
      <w:start w:val="1"/>
      <w:numFmt w:val="decimal"/>
      <w:lvlText w:val="%5."/>
      <w:lvlJc w:val="left"/>
      <w:pPr>
        <w:tabs>
          <w:tab w:val="num" w:pos="3600"/>
        </w:tabs>
        <w:ind w:left="3600" w:hanging="360"/>
      </w:pPr>
    </w:lvl>
    <w:lvl w:ilvl="5" w:tplc="E31C676C" w:tentative="1">
      <w:start w:val="1"/>
      <w:numFmt w:val="decimal"/>
      <w:lvlText w:val="%6."/>
      <w:lvlJc w:val="left"/>
      <w:pPr>
        <w:tabs>
          <w:tab w:val="num" w:pos="4320"/>
        </w:tabs>
        <w:ind w:left="4320" w:hanging="360"/>
      </w:pPr>
    </w:lvl>
    <w:lvl w:ilvl="6" w:tplc="0E2ACB42" w:tentative="1">
      <w:start w:val="1"/>
      <w:numFmt w:val="decimal"/>
      <w:lvlText w:val="%7."/>
      <w:lvlJc w:val="left"/>
      <w:pPr>
        <w:tabs>
          <w:tab w:val="num" w:pos="5040"/>
        </w:tabs>
        <w:ind w:left="5040" w:hanging="360"/>
      </w:pPr>
    </w:lvl>
    <w:lvl w:ilvl="7" w:tplc="45E49886" w:tentative="1">
      <w:start w:val="1"/>
      <w:numFmt w:val="decimal"/>
      <w:lvlText w:val="%8."/>
      <w:lvlJc w:val="left"/>
      <w:pPr>
        <w:tabs>
          <w:tab w:val="num" w:pos="5760"/>
        </w:tabs>
        <w:ind w:left="5760" w:hanging="360"/>
      </w:pPr>
    </w:lvl>
    <w:lvl w:ilvl="8" w:tplc="E8F24A02" w:tentative="1">
      <w:start w:val="1"/>
      <w:numFmt w:val="decimal"/>
      <w:lvlText w:val="%9."/>
      <w:lvlJc w:val="left"/>
      <w:pPr>
        <w:tabs>
          <w:tab w:val="num" w:pos="6480"/>
        </w:tabs>
        <w:ind w:left="6480" w:hanging="360"/>
      </w:pPr>
    </w:lvl>
  </w:abstractNum>
  <w:abstractNum w:abstractNumId="9">
    <w:nsid w:val="3A1457E2"/>
    <w:multiLevelType w:val="hybridMultilevel"/>
    <w:tmpl w:val="99E201F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0">
    <w:nsid w:val="3EAC7B08"/>
    <w:multiLevelType w:val="hybridMultilevel"/>
    <w:tmpl w:val="B14AF01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1">
    <w:nsid w:val="41E24DBD"/>
    <w:multiLevelType w:val="hybridMultilevel"/>
    <w:tmpl w:val="24308E88"/>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cs="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cs="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cs="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2">
    <w:nsid w:val="49D00397"/>
    <w:multiLevelType w:val="hybridMultilevel"/>
    <w:tmpl w:val="B64E45F2"/>
    <w:lvl w:ilvl="0" w:tplc="041B000F">
      <w:start w:val="1"/>
      <w:numFmt w:val="decimal"/>
      <w:lvlText w:val="%1."/>
      <w:lvlJc w:val="left"/>
      <w:pPr>
        <w:ind w:left="1287" w:hanging="360"/>
      </w:p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13">
    <w:nsid w:val="51A862E4"/>
    <w:multiLevelType w:val="hybridMultilevel"/>
    <w:tmpl w:val="ECB0D9B8"/>
    <w:lvl w:ilvl="0" w:tplc="041B000F">
      <w:start w:val="1"/>
      <w:numFmt w:val="decimal"/>
      <w:lvlText w:val="%1."/>
      <w:lvlJc w:val="left"/>
      <w:pPr>
        <w:ind w:left="1287" w:hanging="360"/>
      </w:pPr>
    </w:lvl>
    <w:lvl w:ilvl="1" w:tplc="041B0019">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abstractNum w:abstractNumId="14">
    <w:nsid w:val="59B2456D"/>
    <w:multiLevelType w:val="hybridMultilevel"/>
    <w:tmpl w:val="8FA2D8DA"/>
    <w:lvl w:ilvl="0" w:tplc="041B000F">
      <w:start w:val="1"/>
      <w:numFmt w:val="decimal"/>
      <w:lvlText w:val="%1."/>
      <w:lvlJc w:val="left"/>
      <w:pPr>
        <w:ind w:left="720" w:hanging="360"/>
      </w:pPr>
      <w:rPr>
        <w:rFonts w:eastAsia="Times New Roman"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nsid w:val="64BA0475"/>
    <w:multiLevelType w:val="multilevel"/>
    <w:tmpl w:val="A5C64502"/>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576" w:hanging="576"/>
      </w:pPr>
      <w:rPr>
        <w:rFonts w:cs="Times New Roman"/>
        <w:i w:val="0"/>
      </w:rPr>
    </w:lvl>
    <w:lvl w:ilvl="2">
      <w:start w:val="1"/>
      <w:numFmt w:val="decimal"/>
      <w:pStyle w:val="Nadpis3"/>
      <w:lvlText w:val="%1.%2.%3"/>
      <w:lvlJc w:val="left"/>
      <w:pPr>
        <w:ind w:left="720" w:hanging="720"/>
      </w:pPr>
      <w:rPr>
        <w:rFonts w:cs="Times New Roman"/>
      </w:rPr>
    </w:lvl>
    <w:lvl w:ilvl="3">
      <w:start w:val="1"/>
      <w:numFmt w:val="decimal"/>
      <w:pStyle w:val="Nadpis4"/>
      <w:lvlText w:val="%1.%2.%3.%4"/>
      <w:lvlJc w:val="left"/>
      <w:pPr>
        <w:ind w:left="864" w:hanging="864"/>
      </w:pPr>
      <w:rPr>
        <w:rFonts w:cs="Times New Roman"/>
      </w:rPr>
    </w:lvl>
    <w:lvl w:ilvl="4">
      <w:start w:val="1"/>
      <w:numFmt w:val="decimal"/>
      <w:pStyle w:val="Nadpis5"/>
      <w:lvlText w:val="%1.%2.%3.%4.%5"/>
      <w:lvlJc w:val="left"/>
      <w:pPr>
        <w:ind w:left="1008" w:hanging="1008"/>
      </w:pPr>
      <w:rPr>
        <w:rFonts w:cs="Times New Roman"/>
      </w:rPr>
    </w:lvl>
    <w:lvl w:ilvl="5">
      <w:start w:val="1"/>
      <w:numFmt w:val="decimal"/>
      <w:pStyle w:val="Nadpis6"/>
      <w:lvlText w:val="%1.%2.%3.%4.%5.%6"/>
      <w:lvlJc w:val="left"/>
      <w:pPr>
        <w:ind w:left="1152" w:hanging="1152"/>
      </w:pPr>
      <w:rPr>
        <w:rFonts w:cs="Times New Roman"/>
      </w:rPr>
    </w:lvl>
    <w:lvl w:ilvl="6">
      <w:start w:val="1"/>
      <w:numFmt w:val="decimal"/>
      <w:pStyle w:val="Nadpis7"/>
      <w:lvlText w:val="%1.%2.%3.%4.%5.%6.%7"/>
      <w:lvlJc w:val="left"/>
      <w:pPr>
        <w:ind w:left="1296" w:hanging="1296"/>
      </w:pPr>
      <w:rPr>
        <w:rFonts w:cs="Times New Roman"/>
      </w:rPr>
    </w:lvl>
    <w:lvl w:ilvl="7">
      <w:start w:val="1"/>
      <w:numFmt w:val="decimal"/>
      <w:pStyle w:val="Nadpis8"/>
      <w:lvlText w:val="%1.%2.%3.%4.%5.%6.%7.%8"/>
      <w:lvlJc w:val="left"/>
      <w:pPr>
        <w:ind w:left="1440" w:hanging="1440"/>
      </w:pPr>
      <w:rPr>
        <w:rFonts w:cs="Times New Roman"/>
      </w:rPr>
    </w:lvl>
    <w:lvl w:ilvl="8">
      <w:start w:val="1"/>
      <w:numFmt w:val="decimal"/>
      <w:pStyle w:val="Nadpis9"/>
      <w:lvlText w:val="%1.%2.%3.%4.%5.%6.%7.%8.%9"/>
      <w:lvlJc w:val="left"/>
      <w:pPr>
        <w:ind w:left="1584" w:hanging="1584"/>
      </w:pPr>
      <w:rPr>
        <w:rFonts w:cs="Times New Roman"/>
      </w:rPr>
    </w:lvl>
  </w:abstractNum>
  <w:abstractNum w:abstractNumId="16">
    <w:nsid w:val="67591FEC"/>
    <w:multiLevelType w:val="hybridMultilevel"/>
    <w:tmpl w:val="D51646D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nsid w:val="6F3637A1"/>
    <w:multiLevelType w:val="hybridMultilevel"/>
    <w:tmpl w:val="A080E2AA"/>
    <w:lvl w:ilvl="0" w:tplc="041B0001">
      <w:start w:val="1"/>
      <w:numFmt w:val="bullet"/>
      <w:lvlText w:val=""/>
      <w:lvlJc w:val="left"/>
      <w:pPr>
        <w:ind w:left="1287" w:hanging="360"/>
      </w:pPr>
      <w:rPr>
        <w:rFonts w:ascii="Symbol" w:hAnsi="Symbol" w:hint="default"/>
      </w:rPr>
    </w:lvl>
    <w:lvl w:ilvl="1" w:tplc="041B0003" w:tentative="1">
      <w:start w:val="1"/>
      <w:numFmt w:val="bullet"/>
      <w:lvlText w:val="o"/>
      <w:lvlJc w:val="left"/>
      <w:pPr>
        <w:ind w:left="2007" w:hanging="360"/>
      </w:pPr>
      <w:rPr>
        <w:rFonts w:ascii="Courier New" w:hAnsi="Courier New" w:hint="default"/>
      </w:rPr>
    </w:lvl>
    <w:lvl w:ilvl="2" w:tplc="041B0005" w:tentative="1">
      <w:start w:val="1"/>
      <w:numFmt w:val="bullet"/>
      <w:lvlText w:val=""/>
      <w:lvlJc w:val="left"/>
      <w:pPr>
        <w:ind w:left="2727" w:hanging="360"/>
      </w:pPr>
      <w:rPr>
        <w:rFonts w:ascii="Wingdings" w:hAnsi="Wingdings" w:hint="default"/>
      </w:rPr>
    </w:lvl>
    <w:lvl w:ilvl="3" w:tplc="041B0001" w:tentative="1">
      <w:start w:val="1"/>
      <w:numFmt w:val="bullet"/>
      <w:lvlText w:val=""/>
      <w:lvlJc w:val="left"/>
      <w:pPr>
        <w:ind w:left="3447" w:hanging="360"/>
      </w:pPr>
      <w:rPr>
        <w:rFonts w:ascii="Symbol" w:hAnsi="Symbol" w:hint="default"/>
      </w:rPr>
    </w:lvl>
    <w:lvl w:ilvl="4" w:tplc="041B0003" w:tentative="1">
      <w:start w:val="1"/>
      <w:numFmt w:val="bullet"/>
      <w:lvlText w:val="o"/>
      <w:lvlJc w:val="left"/>
      <w:pPr>
        <w:ind w:left="4167" w:hanging="360"/>
      </w:pPr>
      <w:rPr>
        <w:rFonts w:ascii="Courier New" w:hAnsi="Courier New" w:hint="default"/>
      </w:rPr>
    </w:lvl>
    <w:lvl w:ilvl="5" w:tplc="041B0005" w:tentative="1">
      <w:start w:val="1"/>
      <w:numFmt w:val="bullet"/>
      <w:lvlText w:val=""/>
      <w:lvlJc w:val="left"/>
      <w:pPr>
        <w:ind w:left="4887" w:hanging="360"/>
      </w:pPr>
      <w:rPr>
        <w:rFonts w:ascii="Wingdings" w:hAnsi="Wingdings" w:hint="default"/>
      </w:rPr>
    </w:lvl>
    <w:lvl w:ilvl="6" w:tplc="041B0001" w:tentative="1">
      <w:start w:val="1"/>
      <w:numFmt w:val="bullet"/>
      <w:lvlText w:val=""/>
      <w:lvlJc w:val="left"/>
      <w:pPr>
        <w:ind w:left="5607" w:hanging="360"/>
      </w:pPr>
      <w:rPr>
        <w:rFonts w:ascii="Symbol" w:hAnsi="Symbol" w:hint="default"/>
      </w:rPr>
    </w:lvl>
    <w:lvl w:ilvl="7" w:tplc="041B0003" w:tentative="1">
      <w:start w:val="1"/>
      <w:numFmt w:val="bullet"/>
      <w:lvlText w:val="o"/>
      <w:lvlJc w:val="left"/>
      <w:pPr>
        <w:ind w:left="6327" w:hanging="360"/>
      </w:pPr>
      <w:rPr>
        <w:rFonts w:ascii="Courier New" w:hAnsi="Courier New" w:hint="default"/>
      </w:rPr>
    </w:lvl>
    <w:lvl w:ilvl="8" w:tplc="041B0005" w:tentative="1">
      <w:start w:val="1"/>
      <w:numFmt w:val="bullet"/>
      <w:lvlText w:val=""/>
      <w:lvlJc w:val="left"/>
      <w:pPr>
        <w:ind w:left="7047" w:hanging="360"/>
      </w:pPr>
      <w:rPr>
        <w:rFonts w:ascii="Wingdings" w:hAnsi="Wingdings" w:hint="default"/>
      </w:rPr>
    </w:lvl>
  </w:abstractNum>
  <w:abstractNum w:abstractNumId="18">
    <w:nsid w:val="75E827BC"/>
    <w:multiLevelType w:val="hybridMultilevel"/>
    <w:tmpl w:val="31C26436"/>
    <w:lvl w:ilvl="0" w:tplc="041B0001">
      <w:start w:val="1"/>
      <w:numFmt w:val="bullet"/>
      <w:lvlText w:val=""/>
      <w:lvlJc w:val="left"/>
      <w:pPr>
        <w:ind w:left="1428" w:hanging="360"/>
      </w:pPr>
      <w:rPr>
        <w:rFonts w:ascii="Symbol" w:hAnsi="Symbol" w:hint="default"/>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9">
    <w:nsid w:val="7E9615D7"/>
    <w:multiLevelType w:val="hybridMultilevel"/>
    <w:tmpl w:val="235A7F58"/>
    <w:lvl w:ilvl="0" w:tplc="041B000F">
      <w:start w:val="1"/>
      <w:numFmt w:val="decimal"/>
      <w:lvlText w:val="%1."/>
      <w:lvlJc w:val="left"/>
      <w:pPr>
        <w:ind w:left="1287" w:hanging="360"/>
      </w:pPr>
    </w:lvl>
    <w:lvl w:ilvl="1" w:tplc="041B0019" w:tentative="1">
      <w:start w:val="1"/>
      <w:numFmt w:val="lowerLetter"/>
      <w:lvlText w:val="%2."/>
      <w:lvlJc w:val="left"/>
      <w:pPr>
        <w:ind w:left="2007" w:hanging="360"/>
      </w:pPr>
    </w:lvl>
    <w:lvl w:ilvl="2" w:tplc="041B001B" w:tentative="1">
      <w:start w:val="1"/>
      <w:numFmt w:val="lowerRoman"/>
      <w:lvlText w:val="%3."/>
      <w:lvlJc w:val="right"/>
      <w:pPr>
        <w:ind w:left="2727" w:hanging="180"/>
      </w:pPr>
    </w:lvl>
    <w:lvl w:ilvl="3" w:tplc="041B000F" w:tentative="1">
      <w:start w:val="1"/>
      <w:numFmt w:val="decimal"/>
      <w:lvlText w:val="%4."/>
      <w:lvlJc w:val="left"/>
      <w:pPr>
        <w:ind w:left="3447" w:hanging="360"/>
      </w:pPr>
    </w:lvl>
    <w:lvl w:ilvl="4" w:tplc="041B0019" w:tentative="1">
      <w:start w:val="1"/>
      <w:numFmt w:val="lowerLetter"/>
      <w:lvlText w:val="%5."/>
      <w:lvlJc w:val="left"/>
      <w:pPr>
        <w:ind w:left="4167" w:hanging="360"/>
      </w:pPr>
    </w:lvl>
    <w:lvl w:ilvl="5" w:tplc="041B001B" w:tentative="1">
      <w:start w:val="1"/>
      <w:numFmt w:val="lowerRoman"/>
      <w:lvlText w:val="%6."/>
      <w:lvlJc w:val="right"/>
      <w:pPr>
        <w:ind w:left="4887" w:hanging="180"/>
      </w:pPr>
    </w:lvl>
    <w:lvl w:ilvl="6" w:tplc="041B000F" w:tentative="1">
      <w:start w:val="1"/>
      <w:numFmt w:val="decimal"/>
      <w:lvlText w:val="%7."/>
      <w:lvlJc w:val="left"/>
      <w:pPr>
        <w:ind w:left="5607" w:hanging="360"/>
      </w:pPr>
    </w:lvl>
    <w:lvl w:ilvl="7" w:tplc="041B0019" w:tentative="1">
      <w:start w:val="1"/>
      <w:numFmt w:val="lowerLetter"/>
      <w:lvlText w:val="%8."/>
      <w:lvlJc w:val="left"/>
      <w:pPr>
        <w:ind w:left="6327" w:hanging="360"/>
      </w:pPr>
    </w:lvl>
    <w:lvl w:ilvl="8" w:tplc="041B001B" w:tentative="1">
      <w:start w:val="1"/>
      <w:numFmt w:val="lowerRoman"/>
      <w:lvlText w:val="%9."/>
      <w:lvlJc w:val="right"/>
      <w:pPr>
        <w:ind w:left="7047" w:hanging="180"/>
      </w:pPr>
    </w:lvl>
  </w:abstractNum>
  <w:num w:numId="1">
    <w:abstractNumId w:val="15"/>
  </w:num>
  <w:num w:numId="2">
    <w:abstractNumId w:val="17"/>
  </w:num>
  <w:num w:numId="3">
    <w:abstractNumId w:val="5"/>
  </w:num>
  <w:num w:numId="4">
    <w:abstractNumId w:val="18"/>
  </w:num>
  <w:num w:numId="5">
    <w:abstractNumId w:val="10"/>
  </w:num>
  <w:num w:numId="6">
    <w:abstractNumId w:val="4"/>
  </w:num>
  <w:num w:numId="7">
    <w:abstractNumId w:val="0"/>
  </w:num>
  <w:num w:numId="8">
    <w:abstractNumId w:val="7"/>
  </w:num>
  <w:num w:numId="9">
    <w:abstractNumId w:val="8"/>
  </w:num>
  <w:num w:numId="10">
    <w:abstractNumId w:val="3"/>
  </w:num>
  <w:num w:numId="11">
    <w:abstractNumId w:val="14"/>
  </w:num>
  <w:num w:numId="12">
    <w:abstractNumId w:val="13"/>
  </w:num>
  <w:num w:numId="13">
    <w:abstractNumId w:val="19"/>
  </w:num>
  <w:num w:numId="14">
    <w:abstractNumId w:val="11"/>
  </w:num>
  <w:num w:numId="15">
    <w:abstractNumId w:val="6"/>
  </w:num>
  <w:num w:numId="16">
    <w:abstractNumId w:val="1"/>
  </w:num>
  <w:num w:numId="17">
    <w:abstractNumId w:val="16"/>
  </w:num>
  <w:num w:numId="18">
    <w:abstractNumId w:val="9"/>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zE0NzczNTezNDYAAiUdpeDU4uLM/DyQApNaAGbdc7wsAAAA"/>
  </w:docVars>
  <w:rsids>
    <w:rsidRoot w:val="00800C1B"/>
    <w:rsid w:val="00044FD2"/>
    <w:rsid w:val="00075652"/>
    <w:rsid w:val="000946EB"/>
    <w:rsid w:val="000A6DD4"/>
    <w:rsid w:val="001107FC"/>
    <w:rsid w:val="001C5885"/>
    <w:rsid w:val="002312D3"/>
    <w:rsid w:val="00282244"/>
    <w:rsid w:val="00291FDF"/>
    <w:rsid w:val="002F62B6"/>
    <w:rsid w:val="00341381"/>
    <w:rsid w:val="003B5FB5"/>
    <w:rsid w:val="004070F1"/>
    <w:rsid w:val="00456E60"/>
    <w:rsid w:val="004B2B7C"/>
    <w:rsid w:val="005834B5"/>
    <w:rsid w:val="005F55DB"/>
    <w:rsid w:val="00670F0E"/>
    <w:rsid w:val="006A5BA9"/>
    <w:rsid w:val="00700D55"/>
    <w:rsid w:val="00731F3A"/>
    <w:rsid w:val="00775D86"/>
    <w:rsid w:val="00800C1B"/>
    <w:rsid w:val="008059BB"/>
    <w:rsid w:val="0086603A"/>
    <w:rsid w:val="00882B11"/>
    <w:rsid w:val="008B5A83"/>
    <w:rsid w:val="00A36E61"/>
    <w:rsid w:val="00A711DF"/>
    <w:rsid w:val="00B21430"/>
    <w:rsid w:val="00B428B0"/>
    <w:rsid w:val="00C075D8"/>
    <w:rsid w:val="00C13EDF"/>
    <w:rsid w:val="00C50103"/>
    <w:rsid w:val="00C66597"/>
    <w:rsid w:val="00C904C9"/>
    <w:rsid w:val="00D93B45"/>
    <w:rsid w:val="00D96DEC"/>
    <w:rsid w:val="00DF6F84"/>
    <w:rsid w:val="00E5377F"/>
    <w:rsid w:val="00E90AB0"/>
    <w:rsid w:val="00F444EA"/>
    <w:rsid w:val="00F45590"/>
    <w:rsid w:val="00F7006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800C1B"/>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800C1B"/>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semiHidden/>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semiHidden/>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 w:type="paragraph" w:styleId="Odsekzoznamu">
    <w:name w:val="List Paragraph"/>
    <w:basedOn w:val="Normlny"/>
    <w:uiPriority w:val="34"/>
    <w:qFormat/>
    <w:rsid w:val="00E5377F"/>
    <w:pPr>
      <w:ind w:left="720"/>
      <w:contextualSpacing/>
    </w:pPr>
  </w:style>
  <w:style w:type="character" w:styleId="Hypertextovprepojenie">
    <w:name w:val="Hyperlink"/>
    <w:basedOn w:val="Predvolenpsmoodseku"/>
    <w:uiPriority w:val="99"/>
    <w:unhideWhenUsed/>
    <w:rsid w:val="00E5377F"/>
    <w:rPr>
      <w:color w:val="0000FF" w:themeColor="hyperlink"/>
      <w:u w:val="single"/>
    </w:rPr>
  </w:style>
  <w:style w:type="paragraph" w:styleId="Textbubliny">
    <w:name w:val="Balloon Text"/>
    <w:basedOn w:val="Normlny"/>
    <w:link w:val="TextbublinyChar"/>
    <w:uiPriority w:val="99"/>
    <w:semiHidden/>
    <w:unhideWhenUsed/>
    <w:rsid w:val="00670F0E"/>
    <w:rPr>
      <w:rFonts w:ascii="Tahoma" w:hAnsi="Tahoma" w:cs="Tahoma"/>
      <w:sz w:val="16"/>
      <w:szCs w:val="16"/>
    </w:rPr>
  </w:style>
  <w:style w:type="character" w:customStyle="1" w:styleId="TextbublinyChar">
    <w:name w:val="Text bubliny Char"/>
    <w:basedOn w:val="Predvolenpsmoodseku"/>
    <w:link w:val="Textbubliny"/>
    <w:uiPriority w:val="99"/>
    <w:semiHidden/>
    <w:rsid w:val="00670F0E"/>
    <w:rPr>
      <w:rFonts w:ascii="Tahoma" w:eastAsia="MS Mincho" w:hAnsi="Tahoma" w:cs="Tahoma"/>
      <w:sz w:val="16"/>
      <w:szCs w:val="16"/>
      <w:lang w:val="cs-CZ" w:eastAsia="cs-CZ"/>
    </w:rPr>
  </w:style>
  <w:style w:type="paragraph" w:styleId="Normlnywebov">
    <w:name w:val="Normal (Web)"/>
    <w:basedOn w:val="Normlny"/>
    <w:uiPriority w:val="99"/>
    <w:semiHidden/>
    <w:unhideWhenUsed/>
    <w:rsid w:val="00C904C9"/>
    <w:pPr>
      <w:spacing w:before="100" w:beforeAutospacing="1" w:after="100" w:afterAutospacing="1"/>
    </w:pPr>
    <w:rPr>
      <w:rFonts w:eastAsiaTheme="minorEastAsia"/>
      <w:lang w:val="sk-SK" w:eastAsia="sk-SK"/>
    </w:rPr>
  </w:style>
  <w:style w:type="table" w:styleId="Mriekatabuky">
    <w:name w:val="Table Grid"/>
    <w:basedOn w:val="Normlnatabuka"/>
    <w:uiPriority w:val="59"/>
    <w:rsid w:val="003B5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3B5FB5"/>
    <w:pPr>
      <w:spacing w:after="200"/>
    </w:pPr>
    <w:rPr>
      <w:b/>
      <w:bCs/>
      <w:color w:val="4F81BD" w:themeColor="accent1"/>
      <w:sz w:val="18"/>
      <w:szCs w:val="18"/>
    </w:rPr>
  </w:style>
  <w:style w:type="character" w:styleId="Textzstupnhosymbolu">
    <w:name w:val="Placeholder Text"/>
    <w:basedOn w:val="Predvolenpsmoodseku"/>
    <w:uiPriority w:val="99"/>
    <w:semiHidden/>
    <w:rsid w:val="0028224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00C1B"/>
    <w:pPr>
      <w:spacing w:after="0" w:line="240" w:lineRule="auto"/>
    </w:pPr>
    <w:rPr>
      <w:rFonts w:ascii="Times New Roman" w:eastAsia="MS Mincho" w:hAnsi="Times New Roman" w:cs="Times New Roman"/>
      <w:sz w:val="24"/>
      <w:szCs w:val="24"/>
      <w:lang w:val="cs-CZ" w:eastAsia="cs-CZ"/>
    </w:rPr>
  </w:style>
  <w:style w:type="paragraph" w:styleId="Nadpis1">
    <w:name w:val="heading 1"/>
    <w:basedOn w:val="Normlny"/>
    <w:next w:val="Normlny"/>
    <w:link w:val="Nadpis1Char"/>
    <w:uiPriority w:val="9"/>
    <w:qFormat/>
    <w:rsid w:val="00800C1B"/>
    <w:pPr>
      <w:keepNext/>
      <w:numPr>
        <w:numId w:val="1"/>
      </w:numPr>
      <w:spacing w:before="240" w:after="60"/>
      <w:outlineLvl w:val="0"/>
    </w:pPr>
    <w:rPr>
      <w:rFonts w:eastAsia="Times New Roman"/>
      <w:b/>
      <w:bCs/>
      <w:kern w:val="32"/>
      <w:sz w:val="32"/>
      <w:szCs w:val="32"/>
    </w:rPr>
  </w:style>
  <w:style w:type="paragraph" w:styleId="Nadpis2">
    <w:name w:val="heading 2"/>
    <w:basedOn w:val="Normlny"/>
    <w:next w:val="Normlny"/>
    <w:link w:val="Nadpis2Char"/>
    <w:uiPriority w:val="9"/>
    <w:unhideWhenUsed/>
    <w:qFormat/>
    <w:rsid w:val="00800C1B"/>
    <w:pPr>
      <w:keepNext/>
      <w:numPr>
        <w:ilvl w:val="1"/>
        <w:numId w:val="1"/>
      </w:numPr>
      <w:spacing w:before="240" w:after="60"/>
      <w:outlineLvl w:val="1"/>
    </w:pPr>
    <w:rPr>
      <w:rFonts w:eastAsia="Times New Roman"/>
      <w:b/>
      <w:bCs/>
      <w:iCs/>
      <w:sz w:val="28"/>
      <w:szCs w:val="28"/>
    </w:rPr>
  </w:style>
  <w:style w:type="paragraph" w:styleId="Nadpis3">
    <w:name w:val="heading 3"/>
    <w:basedOn w:val="Normlny"/>
    <w:next w:val="Normlny"/>
    <w:link w:val="Nadpis3Char"/>
    <w:uiPriority w:val="9"/>
    <w:unhideWhenUsed/>
    <w:qFormat/>
    <w:rsid w:val="00800C1B"/>
    <w:pPr>
      <w:keepNext/>
      <w:numPr>
        <w:ilvl w:val="2"/>
        <w:numId w:val="1"/>
      </w:numPr>
      <w:spacing w:before="240" w:after="60"/>
      <w:outlineLvl w:val="2"/>
    </w:pPr>
    <w:rPr>
      <w:rFonts w:ascii="Cambria" w:eastAsia="Times New Roman" w:hAnsi="Cambria"/>
      <w:b/>
      <w:bCs/>
      <w:sz w:val="26"/>
      <w:szCs w:val="26"/>
    </w:rPr>
  </w:style>
  <w:style w:type="paragraph" w:styleId="Nadpis4">
    <w:name w:val="heading 4"/>
    <w:basedOn w:val="Normlny"/>
    <w:next w:val="Normlny"/>
    <w:link w:val="Nadpis4Char"/>
    <w:uiPriority w:val="9"/>
    <w:semiHidden/>
    <w:unhideWhenUsed/>
    <w:qFormat/>
    <w:rsid w:val="00800C1B"/>
    <w:pPr>
      <w:keepNext/>
      <w:numPr>
        <w:ilvl w:val="3"/>
        <w:numId w:val="1"/>
      </w:numPr>
      <w:spacing w:before="240" w:after="60"/>
      <w:outlineLvl w:val="3"/>
    </w:pPr>
    <w:rPr>
      <w:rFonts w:ascii="Calibri" w:eastAsia="Times New Roman" w:hAnsi="Calibri"/>
      <w:b/>
      <w:bCs/>
      <w:sz w:val="28"/>
      <w:szCs w:val="28"/>
    </w:rPr>
  </w:style>
  <w:style w:type="paragraph" w:styleId="Nadpis5">
    <w:name w:val="heading 5"/>
    <w:basedOn w:val="Normlny"/>
    <w:next w:val="Normlny"/>
    <w:link w:val="Nadpis5Char"/>
    <w:uiPriority w:val="9"/>
    <w:semiHidden/>
    <w:unhideWhenUsed/>
    <w:qFormat/>
    <w:rsid w:val="00800C1B"/>
    <w:pPr>
      <w:numPr>
        <w:ilvl w:val="4"/>
        <w:numId w:val="1"/>
      </w:numPr>
      <w:spacing w:before="240" w:after="60"/>
      <w:outlineLvl w:val="4"/>
    </w:pPr>
    <w:rPr>
      <w:rFonts w:ascii="Calibri" w:eastAsia="Times New Roman" w:hAnsi="Calibri"/>
      <w:b/>
      <w:bCs/>
      <w:i/>
      <w:iCs/>
      <w:sz w:val="26"/>
      <w:szCs w:val="26"/>
    </w:rPr>
  </w:style>
  <w:style w:type="paragraph" w:styleId="Nadpis6">
    <w:name w:val="heading 6"/>
    <w:basedOn w:val="Normlny"/>
    <w:next w:val="Normlny"/>
    <w:link w:val="Nadpis6Char"/>
    <w:uiPriority w:val="9"/>
    <w:semiHidden/>
    <w:unhideWhenUsed/>
    <w:qFormat/>
    <w:rsid w:val="00800C1B"/>
    <w:pPr>
      <w:numPr>
        <w:ilvl w:val="5"/>
        <w:numId w:val="1"/>
      </w:numPr>
      <w:spacing w:before="240" w:after="60"/>
      <w:outlineLvl w:val="5"/>
    </w:pPr>
    <w:rPr>
      <w:rFonts w:ascii="Calibri" w:eastAsia="Times New Roman" w:hAnsi="Calibri"/>
      <w:b/>
      <w:bCs/>
      <w:sz w:val="22"/>
      <w:szCs w:val="22"/>
    </w:rPr>
  </w:style>
  <w:style w:type="paragraph" w:styleId="Nadpis7">
    <w:name w:val="heading 7"/>
    <w:basedOn w:val="Normlny"/>
    <w:next w:val="Normlny"/>
    <w:link w:val="Nadpis7Char"/>
    <w:uiPriority w:val="9"/>
    <w:semiHidden/>
    <w:unhideWhenUsed/>
    <w:qFormat/>
    <w:rsid w:val="00800C1B"/>
    <w:pPr>
      <w:numPr>
        <w:ilvl w:val="6"/>
        <w:numId w:val="1"/>
      </w:numPr>
      <w:spacing w:before="240" w:after="60"/>
      <w:outlineLvl w:val="6"/>
    </w:pPr>
    <w:rPr>
      <w:rFonts w:ascii="Calibri" w:eastAsia="Times New Roman" w:hAnsi="Calibri"/>
    </w:rPr>
  </w:style>
  <w:style w:type="paragraph" w:styleId="Nadpis8">
    <w:name w:val="heading 8"/>
    <w:basedOn w:val="Normlny"/>
    <w:next w:val="Normlny"/>
    <w:link w:val="Nadpis8Char"/>
    <w:uiPriority w:val="9"/>
    <w:semiHidden/>
    <w:unhideWhenUsed/>
    <w:qFormat/>
    <w:rsid w:val="00800C1B"/>
    <w:pPr>
      <w:numPr>
        <w:ilvl w:val="7"/>
        <w:numId w:val="1"/>
      </w:numPr>
      <w:spacing w:before="240" w:after="60"/>
      <w:outlineLvl w:val="7"/>
    </w:pPr>
    <w:rPr>
      <w:rFonts w:ascii="Calibri" w:eastAsia="Times New Roman" w:hAnsi="Calibri"/>
      <w:i/>
      <w:iCs/>
    </w:rPr>
  </w:style>
  <w:style w:type="paragraph" w:styleId="Nadpis9">
    <w:name w:val="heading 9"/>
    <w:basedOn w:val="Normlny"/>
    <w:next w:val="Normlny"/>
    <w:link w:val="Nadpis9Char"/>
    <w:uiPriority w:val="9"/>
    <w:semiHidden/>
    <w:unhideWhenUsed/>
    <w:qFormat/>
    <w:rsid w:val="00800C1B"/>
    <w:pPr>
      <w:numPr>
        <w:ilvl w:val="8"/>
        <w:numId w:val="1"/>
      </w:numPr>
      <w:spacing w:before="240" w:after="60"/>
      <w:outlineLvl w:val="8"/>
    </w:pPr>
    <w:rPr>
      <w:rFonts w:ascii="Cambria" w:eastAsia="Times New Roman"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800C1B"/>
    <w:rPr>
      <w:rFonts w:ascii="Times New Roman" w:eastAsia="Times New Roman" w:hAnsi="Times New Roman" w:cs="Times New Roman"/>
      <w:b/>
      <w:bCs/>
      <w:kern w:val="32"/>
      <w:sz w:val="32"/>
      <w:szCs w:val="32"/>
      <w:lang w:val="cs-CZ" w:eastAsia="cs-CZ"/>
    </w:rPr>
  </w:style>
  <w:style w:type="character" w:customStyle="1" w:styleId="Nadpis2Char">
    <w:name w:val="Nadpis 2 Char"/>
    <w:basedOn w:val="Predvolenpsmoodseku"/>
    <w:link w:val="Nadpis2"/>
    <w:uiPriority w:val="9"/>
    <w:rsid w:val="00800C1B"/>
    <w:rPr>
      <w:rFonts w:ascii="Times New Roman" w:eastAsia="Times New Roman" w:hAnsi="Times New Roman" w:cs="Times New Roman"/>
      <w:b/>
      <w:bCs/>
      <w:iCs/>
      <w:sz w:val="28"/>
      <w:szCs w:val="28"/>
      <w:lang w:val="cs-CZ" w:eastAsia="cs-CZ"/>
    </w:rPr>
  </w:style>
  <w:style w:type="character" w:customStyle="1" w:styleId="Nadpis3Char">
    <w:name w:val="Nadpis 3 Char"/>
    <w:basedOn w:val="Predvolenpsmoodseku"/>
    <w:link w:val="Nadpis3"/>
    <w:uiPriority w:val="9"/>
    <w:rsid w:val="00800C1B"/>
    <w:rPr>
      <w:rFonts w:ascii="Cambria" w:eastAsia="Times New Roman" w:hAnsi="Cambria" w:cs="Times New Roman"/>
      <w:b/>
      <w:bCs/>
      <w:sz w:val="26"/>
      <w:szCs w:val="26"/>
      <w:lang w:val="cs-CZ" w:eastAsia="cs-CZ"/>
    </w:rPr>
  </w:style>
  <w:style w:type="character" w:customStyle="1" w:styleId="Nadpis4Char">
    <w:name w:val="Nadpis 4 Char"/>
    <w:basedOn w:val="Predvolenpsmoodseku"/>
    <w:link w:val="Nadpis4"/>
    <w:uiPriority w:val="9"/>
    <w:semiHidden/>
    <w:rsid w:val="00800C1B"/>
    <w:rPr>
      <w:rFonts w:ascii="Calibri" w:eastAsia="Times New Roman" w:hAnsi="Calibri" w:cs="Times New Roman"/>
      <w:b/>
      <w:bCs/>
      <w:sz w:val="28"/>
      <w:szCs w:val="28"/>
      <w:lang w:val="cs-CZ" w:eastAsia="cs-CZ"/>
    </w:rPr>
  </w:style>
  <w:style w:type="character" w:customStyle="1" w:styleId="Nadpis5Char">
    <w:name w:val="Nadpis 5 Char"/>
    <w:basedOn w:val="Predvolenpsmoodseku"/>
    <w:link w:val="Nadpis5"/>
    <w:uiPriority w:val="9"/>
    <w:semiHidden/>
    <w:rsid w:val="00800C1B"/>
    <w:rPr>
      <w:rFonts w:ascii="Calibri" w:eastAsia="Times New Roman" w:hAnsi="Calibri" w:cs="Times New Roman"/>
      <w:b/>
      <w:bCs/>
      <w:i/>
      <w:iCs/>
      <w:sz w:val="26"/>
      <w:szCs w:val="26"/>
      <w:lang w:val="cs-CZ" w:eastAsia="cs-CZ"/>
    </w:rPr>
  </w:style>
  <w:style w:type="character" w:customStyle="1" w:styleId="Nadpis6Char">
    <w:name w:val="Nadpis 6 Char"/>
    <w:basedOn w:val="Predvolenpsmoodseku"/>
    <w:link w:val="Nadpis6"/>
    <w:uiPriority w:val="9"/>
    <w:semiHidden/>
    <w:rsid w:val="00800C1B"/>
    <w:rPr>
      <w:rFonts w:ascii="Calibri" w:eastAsia="Times New Roman" w:hAnsi="Calibri" w:cs="Times New Roman"/>
      <w:b/>
      <w:bCs/>
      <w:lang w:val="cs-CZ" w:eastAsia="cs-CZ"/>
    </w:rPr>
  </w:style>
  <w:style w:type="character" w:customStyle="1" w:styleId="Nadpis7Char">
    <w:name w:val="Nadpis 7 Char"/>
    <w:basedOn w:val="Predvolenpsmoodseku"/>
    <w:link w:val="Nadpis7"/>
    <w:uiPriority w:val="9"/>
    <w:semiHidden/>
    <w:rsid w:val="00800C1B"/>
    <w:rPr>
      <w:rFonts w:ascii="Calibri" w:eastAsia="Times New Roman" w:hAnsi="Calibri" w:cs="Times New Roman"/>
      <w:sz w:val="24"/>
      <w:szCs w:val="24"/>
      <w:lang w:val="cs-CZ" w:eastAsia="cs-CZ"/>
    </w:rPr>
  </w:style>
  <w:style w:type="character" w:customStyle="1" w:styleId="Nadpis8Char">
    <w:name w:val="Nadpis 8 Char"/>
    <w:basedOn w:val="Predvolenpsmoodseku"/>
    <w:link w:val="Nadpis8"/>
    <w:uiPriority w:val="9"/>
    <w:semiHidden/>
    <w:rsid w:val="00800C1B"/>
    <w:rPr>
      <w:rFonts w:ascii="Calibri" w:eastAsia="Times New Roman" w:hAnsi="Calibri" w:cs="Times New Roman"/>
      <w:i/>
      <w:iCs/>
      <w:sz w:val="24"/>
      <w:szCs w:val="24"/>
      <w:lang w:val="cs-CZ" w:eastAsia="cs-CZ"/>
    </w:rPr>
  </w:style>
  <w:style w:type="character" w:customStyle="1" w:styleId="Nadpis9Char">
    <w:name w:val="Nadpis 9 Char"/>
    <w:basedOn w:val="Predvolenpsmoodseku"/>
    <w:link w:val="Nadpis9"/>
    <w:uiPriority w:val="9"/>
    <w:semiHidden/>
    <w:rsid w:val="00800C1B"/>
    <w:rPr>
      <w:rFonts w:ascii="Cambria" w:eastAsia="Times New Roman" w:hAnsi="Cambria" w:cs="Times New Roman"/>
      <w:lang w:val="cs-CZ" w:eastAsia="cs-CZ"/>
    </w:rPr>
  </w:style>
  <w:style w:type="paragraph" w:styleId="Odsekzoznamu">
    <w:name w:val="List Paragraph"/>
    <w:basedOn w:val="Normlny"/>
    <w:uiPriority w:val="34"/>
    <w:qFormat/>
    <w:rsid w:val="00E5377F"/>
    <w:pPr>
      <w:ind w:left="720"/>
      <w:contextualSpacing/>
    </w:pPr>
  </w:style>
  <w:style w:type="character" w:styleId="Hypertextovprepojenie">
    <w:name w:val="Hyperlink"/>
    <w:basedOn w:val="Predvolenpsmoodseku"/>
    <w:uiPriority w:val="99"/>
    <w:unhideWhenUsed/>
    <w:rsid w:val="00E5377F"/>
    <w:rPr>
      <w:color w:val="0000FF" w:themeColor="hyperlink"/>
      <w:u w:val="single"/>
    </w:rPr>
  </w:style>
  <w:style w:type="paragraph" w:styleId="Textbubliny">
    <w:name w:val="Balloon Text"/>
    <w:basedOn w:val="Normlny"/>
    <w:link w:val="TextbublinyChar"/>
    <w:uiPriority w:val="99"/>
    <w:semiHidden/>
    <w:unhideWhenUsed/>
    <w:rsid w:val="00670F0E"/>
    <w:rPr>
      <w:rFonts w:ascii="Tahoma" w:hAnsi="Tahoma" w:cs="Tahoma"/>
      <w:sz w:val="16"/>
      <w:szCs w:val="16"/>
    </w:rPr>
  </w:style>
  <w:style w:type="character" w:customStyle="1" w:styleId="TextbublinyChar">
    <w:name w:val="Text bubliny Char"/>
    <w:basedOn w:val="Predvolenpsmoodseku"/>
    <w:link w:val="Textbubliny"/>
    <w:uiPriority w:val="99"/>
    <w:semiHidden/>
    <w:rsid w:val="00670F0E"/>
    <w:rPr>
      <w:rFonts w:ascii="Tahoma" w:eastAsia="MS Mincho" w:hAnsi="Tahoma" w:cs="Tahoma"/>
      <w:sz w:val="16"/>
      <w:szCs w:val="16"/>
      <w:lang w:val="cs-CZ" w:eastAsia="cs-CZ"/>
    </w:rPr>
  </w:style>
  <w:style w:type="paragraph" w:styleId="Normlnywebov">
    <w:name w:val="Normal (Web)"/>
    <w:basedOn w:val="Normlny"/>
    <w:uiPriority w:val="99"/>
    <w:semiHidden/>
    <w:unhideWhenUsed/>
    <w:rsid w:val="00C904C9"/>
    <w:pPr>
      <w:spacing w:before="100" w:beforeAutospacing="1" w:after="100" w:afterAutospacing="1"/>
    </w:pPr>
    <w:rPr>
      <w:rFonts w:eastAsiaTheme="minorEastAsia"/>
      <w:lang w:val="sk-SK" w:eastAsia="sk-SK"/>
    </w:rPr>
  </w:style>
  <w:style w:type="table" w:styleId="Mriekatabuky">
    <w:name w:val="Table Grid"/>
    <w:basedOn w:val="Normlnatabuka"/>
    <w:uiPriority w:val="59"/>
    <w:rsid w:val="003B5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pis">
    <w:name w:val="caption"/>
    <w:basedOn w:val="Normlny"/>
    <w:next w:val="Normlny"/>
    <w:uiPriority w:val="35"/>
    <w:unhideWhenUsed/>
    <w:qFormat/>
    <w:rsid w:val="003B5FB5"/>
    <w:pPr>
      <w:spacing w:after="200"/>
    </w:pPr>
    <w:rPr>
      <w:b/>
      <w:bCs/>
      <w:color w:val="4F81BD" w:themeColor="accent1"/>
      <w:sz w:val="18"/>
      <w:szCs w:val="18"/>
    </w:rPr>
  </w:style>
  <w:style w:type="character" w:styleId="Textzstupnhosymbolu">
    <w:name w:val="Placeholder Text"/>
    <w:basedOn w:val="Predvolenpsmoodseku"/>
    <w:uiPriority w:val="99"/>
    <w:semiHidden/>
    <w:rsid w:val="00282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docs.microsoft.com/en-us/dotnet/framework/get-started/system-requirements"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diagramLayout" Target="diagrams/layout1.xml"/><Relationship Id="rId10" Type="http://schemas.openxmlformats.org/officeDocument/2006/relationships/hyperlink" Target="https://www.advsofteng.com/download.html%20" TargetMode="External"/><Relationship Id="rId19" Type="http://schemas.openxmlformats.org/officeDocument/2006/relationships/image" Target="media/image9.png"/><Relationship Id="rId31" Type="http://schemas.microsoft.com/office/2007/relationships/diagramDrawing" Target="diagrams/drawing1.xml"/><Relationship Id="rId4" Type="http://schemas.microsoft.com/office/2007/relationships/stylesWithEffects" Target="stylesWithEffects.xml"/><Relationship Id="rId9" Type="http://schemas.openxmlformats.org/officeDocument/2006/relationships/hyperlink" Target="https://gitlab.mff.cuni.cz/teaching/nprg045/mraz/Celko2020%2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diagramData" Target="diagrams/data1.xml"/><Relationship Id="rId30" Type="http://schemas.openxmlformats.org/officeDocument/2006/relationships/diagramColors" Target="diagrams/colors1.xml"/><Relationship Id="rId8" Type="http://schemas.openxmlformats.org/officeDocument/2006/relationships/hyperlink" Target="https://gitlab.mff.cuni.cz/teaching/nprg045/mraz/Celko2020%2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927D2-8761-4D5F-A7B3-5EDAC3F27C39}"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sk-SK"/>
        </a:p>
      </dgm:t>
    </dgm:pt>
    <dgm:pt modelId="{0E840474-5BA4-482A-AF1B-B632E8EB5057}">
      <dgm:prSet phldrT="[Text]"/>
      <dgm:spPr/>
      <dgm:t>
        <a:bodyPr/>
        <a:lstStyle/>
        <a:p>
          <a:r>
            <a:rPr lang="sk-SK"/>
            <a:t>Root Trained Model</a:t>
          </a:r>
        </a:p>
      </dgm:t>
    </dgm:pt>
    <dgm:pt modelId="{300E1688-FC98-44B8-9E0B-BC90AAC0EC3E}" type="parTrans" cxnId="{A885A417-B239-4ECF-AFDC-7780B3971095}">
      <dgm:prSet/>
      <dgm:spPr/>
      <dgm:t>
        <a:bodyPr/>
        <a:lstStyle/>
        <a:p>
          <a:endParaRPr lang="sk-SK"/>
        </a:p>
      </dgm:t>
    </dgm:pt>
    <dgm:pt modelId="{EF0CEA5F-8EF3-459C-92E6-5C7B2561552E}" type="sibTrans" cxnId="{A885A417-B239-4ECF-AFDC-7780B3971095}">
      <dgm:prSet/>
      <dgm:spPr/>
      <dgm:t>
        <a:bodyPr/>
        <a:lstStyle/>
        <a:p>
          <a:endParaRPr lang="sk-SK"/>
        </a:p>
      </dgm:t>
    </dgm:pt>
    <dgm:pt modelId="{D8ED2064-DEF4-4159-BD01-667FDEBB0B9D}">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A</a:t>
          </a:r>
        </a:p>
      </dgm:t>
    </dgm:pt>
    <dgm:pt modelId="{EEB5C68B-F66E-44BE-8BFE-B25E453D4D55}" type="parTrans" cxnId="{85949312-2789-4C87-84D8-26B54C6C9A94}">
      <dgm:prSet/>
      <dgm:spPr/>
      <dgm:t>
        <a:bodyPr/>
        <a:lstStyle/>
        <a:p>
          <a:endParaRPr lang="sk-SK"/>
        </a:p>
      </dgm:t>
    </dgm:pt>
    <dgm:pt modelId="{EA843128-459B-46BF-8077-B1857DD2387C}" type="sibTrans" cxnId="{85949312-2789-4C87-84D8-26B54C6C9A94}">
      <dgm:prSet/>
      <dgm:spPr/>
      <dgm:t>
        <a:bodyPr/>
        <a:lstStyle/>
        <a:p>
          <a:endParaRPr lang="sk-SK"/>
        </a:p>
      </dgm:t>
    </dgm:pt>
    <dgm:pt modelId="{E6D340B4-79AC-4A9B-BF7F-C2656C094165}">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B</a:t>
          </a:r>
        </a:p>
      </dgm:t>
    </dgm:pt>
    <dgm:pt modelId="{33FA1D19-8C2A-4D2C-96A7-C783739D88D5}" type="parTrans" cxnId="{760058FE-773C-414D-AE6C-1D1A58992467}">
      <dgm:prSet/>
      <dgm:spPr/>
      <dgm:t>
        <a:bodyPr/>
        <a:lstStyle/>
        <a:p>
          <a:endParaRPr lang="sk-SK"/>
        </a:p>
      </dgm:t>
    </dgm:pt>
    <dgm:pt modelId="{E973D689-41B2-444A-B85B-9036DFC657DD}" type="sibTrans" cxnId="{760058FE-773C-414D-AE6C-1D1A58992467}">
      <dgm:prSet/>
      <dgm:spPr/>
      <dgm:t>
        <a:bodyPr/>
        <a:lstStyle/>
        <a:p>
          <a:endParaRPr lang="sk-SK"/>
        </a:p>
      </dgm:t>
    </dgm:pt>
    <dgm:pt modelId="{236088DD-D658-4CDA-B142-D39F500FF456}">
      <dgm:prSet phldrT="[Text]">
        <dgm:style>
          <a:lnRef idx="2">
            <a:schemeClr val="accent3"/>
          </a:lnRef>
          <a:fillRef idx="1">
            <a:schemeClr val="lt1"/>
          </a:fillRef>
          <a:effectRef idx="0">
            <a:schemeClr val="accent3"/>
          </a:effectRef>
          <a:fontRef idx="minor">
            <a:schemeClr val="dk1"/>
          </a:fontRef>
        </dgm:style>
      </dgm:prSet>
      <dgm:spPr/>
      <dgm:t>
        <a:bodyPr/>
        <a:lstStyle/>
        <a:p>
          <a:r>
            <a:rPr lang="sk-SK"/>
            <a:t>Split Class 0</a:t>
          </a:r>
        </a:p>
      </dgm:t>
    </dgm:pt>
    <dgm:pt modelId="{291366D0-4A53-4BA2-9EE5-BD2F50CC89B2}" type="parTrans" cxnId="{B3A1F955-3554-48DC-91F6-06217F3B29E3}">
      <dgm:prSet/>
      <dgm:spPr/>
      <dgm:t>
        <a:bodyPr/>
        <a:lstStyle/>
        <a:p>
          <a:endParaRPr lang="sk-SK"/>
        </a:p>
      </dgm:t>
    </dgm:pt>
    <dgm:pt modelId="{09CDD9CF-98CB-4D14-A623-EBB82CEC3063}" type="sibTrans" cxnId="{B3A1F955-3554-48DC-91F6-06217F3B29E3}">
      <dgm:prSet/>
      <dgm:spPr/>
      <dgm:t>
        <a:bodyPr/>
        <a:lstStyle/>
        <a:p>
          <a:endParaRPr lang="sk-SK"/>
        </a:p>
      </dgm:t>
    </dgm:pt>
    <dgm:pt modelId="{0181E4EB-CC3C-4547-A8EE-7BE350E32768}">
      <dgm:prSet phldrT="[Text]"/>
      <dgm:spPr/>
      <dgm:t>
        <a:bodyPr/>
        <a:lstStyle/>
        <a:p>
          <a:r>
            <a:rPr lang="sk-SK"/>
            <a:t>Trained Model lv 1</a:t>
          </a:r>
        </a:p>
      </dgm:t>
    </dgm:pt>
    <dgm:pt modelId="{DF2EC697-2B72-4E24-B194-CC731C37866A}" type="parTrans" cxnId="{E1DA0633-661A-49DE-B63E-48CAAB248E90}">
      <dgm:prSet/>
      <dgm:spPr/>
      <dgm:t>
        <a:bodyPr/>
        <a:lstStyle/>
        <a:p>
          <a:endParaRPr lang="sk-SK"/>
        </a:p>
      </dgm:t>
    </dgm:pt>
    <dgm:pt modelId="{9B288BB9-CF9E-4988-892C-A224D0B68A1B}" type="sibTrans" cxnId="{E1DA0633-661A-49DE-B63E-48CAAB248E90}">
      <dgm:prSet/>
      <dgm:spPr/>
      <dgm:t>
        <a:bodyPr/>
        <a:lstStyle/>
        <a:p>
          <a:endParaRPr lang="sk-SK"/>
        </a:p>
      </dgm:t>
    </dgm:pt>
    <dgm:pt modelId="{E7E008D0-FF7A-4355-AD25-1D298A282B9D}">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C</a:t>
          </a:r>
        </a:p>
      </dgm:t>
    </dgm:pt>
    <dgm:pt modelId="{A7DAF146-6273-499E-A145-1F4EAE73F815}" type="parTrans" cxnId="{33C57C1C-6813-4141-BDF7-07EA27C851B5}">
      <dgm:prSet/>
      <dgm:spPr/>
      <dgm:t>
        <a:bodyPr/>
        <a:lstStyle/>
        <a:p>
          <a:endParaRPr lang="sk-SK"/>
        </a:p>
      </dgm:t>
    </dgm:pt>
    <dgm:pt modelId="{D76186E3-4C31-431E-BEC3-0A59F381653D}" type="sibTrans" cxnId="{33C57C1C-6813-4141-BDF7-07EA27C851B5}">
      <dgm:prSet/>
      <dgm:spPr/>
      <dgm:t>
        <a:bodyPr/>
        <a:lstStyle/>
        <a:p>
          <a:endParaRPr lang="sk-SK"/>
        </a:p>
      </dgm:t>
    </dgm:pt>
    <dgm:pt modelId="{6EF1ECC2-CFE3-4FE8-96E7-3EC6AF0A7DBF}">
      <dgm:prSet phldrT="[Text]">
        <dgm:style>
          <a:lnRef idx="2">
            <a:schemeClr val="accent3"/>
          </a:lnRef>
          <a:fillRef idx="1">
            <a:schemeClr val="lt1"/>
          </a:fillRef>
          <a:effectRef idx="0">
            <a:schemeClr val="accent3"/>
          </a:effectRef>
          <a:fontRef idx="minor">
            <a:schemeClr val="dk1"/>
          </a:fontRef>
        </dgm:style>
      </dgm:prSet>
      <dgm:spPr/>
      <dgm:t>
        <a:bodyPr/>
        <a:lstStyle/>
        <a:p>
          <a:r>
            <a:rPr lang="sk-SK"/>
            <a:t>Split Class 1</a:t>
          </a:r>
        </a:p>
      </dgm:t>
    </dgm:pt>
    <dgm:pt modelId="{199C2402-90BB-4A6C-A1D9-23900F6A37CD}" type="parTrans" cxnId="{D6200EEE-FCB4-439B-9A6C-18D0194F4E0A}">
      <dgm:prSet/>
      <dgm:spPr/>
      <dgm:t>
        <a:bodyPr/>
        <a:lstStyle/>
        <a:p>
          <a:endParaRPr lang="sk-SK"/>
        </a:p>
      </dgm:t>
    </dgm:pt>
    <dgm:pt modelId="{4F37E203-C076-42C8-892A-18957166D625}" type="sibTrans" cxnId="{D6200EEE-FCB4-439B-9A6C-18D0194F4E0A}">
      <dgm:prSet/>
      <dgm:spPr/>
      <dgm:t>
        <a:bodyPr/>
        <a:lstStyle/>
        <a:p>
          <a:endParaRPr lang="sk-SK"/>
        </a:p>
      </dgm:t>
    </dgm:pt>
    <dgm:pt modelId="{200CEA90-BDE5-48D6-B01D-F3DA1C73C6CA}">
      <dgm:prSet phldrT="[Text]"/>
      <dgm:spPr/>
      <dgm:t>
        <a:bodyPr/>
        <a:lstStyle/>
        <a:p>
          <a:r>
            <a:rPr lang="sk-SK"/>
            <a:t>Trained Model lv 2</a:t>
          </a:r>
        </a:p>
      </dgm:t>
    </dgm:pt>
    <dgm:pt modelId="{F4D0CB22-152C-4F45-A0C1-C70311024818}" type="parTrans" cxnId="{4714102B-B913-4094-8EBE-C2DC65DB656A}">
      <dgm:prSet/>
      <dgm:spPr/>
      <dgm:t>
        <a:bodyPr/>
        <a:lstStyle/>
        <a:p>
          <a:endParaRPr lang="sk-SK"/>
        </a:p>
      </dgm:t>
    </dgm:pt>
    <dgm:pt modelId="{0E6082A1-17FB-4372-9CFA-907523E840DB}" type="sibTrans" cxnId="{4714102B-B913-4094-8EBE-C2DC65DB656A}">
      <dgm:prSet/>
      <dgm:spPr/>
      <dgm:t>
        <a:bodyPr/>
        <a:lstStyle/>
        <a:p>
          <a:endParaRPr lang="sk-SK"/>
        </a:p>
      </dgm:t>
    </dgm:pt>
    <dgm:pt modelId="{BD4B359D-D89C-499B-88B4-50E920748175}">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D</a:t>
          </a:r>
        </a:p>
      </dgm:t>
    </dgm:pt>
    <dgm:pt modelId="{E78AABA6-2888-4519-953A-5CCF67329603}" type="parTrans" cxnId="{DCC0D57B-D227-46F7-AF8F-DE3C9893AC76}">
      <dgm:prSet/>
      <dgm:spPr/>
      <dgm:t>
        <a:bodyPr/>
        <a:lstStyle/>
        <a:p>
          <a:endParaRPr lang="sk-SK"/>
        </a:p>
      </dgm:t>
    </dgm:pt>
    <dgm:pt modelId="{10D8C307-EFDF-4C94-8898-67D00EAF6479}" type="sibTrans" cxnId="{DCC0D57B-D227-46F7-AF8F-DE3C9893AC76}">
      <dgm:prSet/>
      <dgm:spPr/>
      <dgm:t>
        <a:bodyPr/>
        <a:lstStyle/>
        <a:p>
          <a:endParaRPr lang="sk-SK"/>
        </a:p>
      </dgm:t>
    </dgm:pt>
    <dgm:pt modelId="{2C484D0E-BBAC-4C48-AB19-7A734716973C}">
      <dgm:prSet phldrT="[Text]">
        <dgm:style>
          <a:lnRef idx="2">
            <a:schemeClr val="accent2"/>
          </a:lnRef>
          <a:fillRef idx="1">
            <a:schemeClr val="lt1"/>
          </a:fillRef>
          <a:effectRef idx="0">
            <a:schemeClr val="accent2"/>
          </a:effectRef>
          <a:fontRef idx="minor">
            <a:schemeClr val="dk1"/>
          </a:fontRef>
        </dgm:style>
      </dgm:prSet>
      <dgm:spPr/>
      <dgm:t>
        <a:bodyPr/>
        <a:lstStyle/>
        <a:p>
          <a:r>
            <a:rPr lang="sk-SK"/>
            <a:t>Class E</a:t>
          </a:r>
        </a:p>
      </dgm:t>
    </dgm:pt>
    <dgm:pt modelId="{A6508D70-5AEE-4ED6-B961-CB2FF1F98262}" type="parTrans" cxnId="{F3B647C8-A7CF-486B-AE30-72DA8BA616B9}">
      <dgm:prSet/>
      <dgm:spPr/>
      <dgm:t>
        <a:bodyPr/>
        <a:lstStyle/>
        <a:p>
          <a:endParaRPr lang="sk-SK"/>
        </a:p>
      </dgm:t>
    </dgm:pt>
    <dgm:pt modelId="{D7B58E61-1E83-4066-9BE9-55B91AE3B9DE}" type="sibTrans" cxnId="{F3B647C8-A7CF-486B-AE30-72DA8BA616B9}">
      <dgm:prSet/>
      <dgm:spPr/>
      <dgm:t>
        <a:bodyPr/>
        <a:lstStyle/>
        <a:p>
          <a:endParaRPr lang="sk-SK"/>
        </a:p>
      </dgm:t>
    </dgm:pt>
    <dgm:pt modelId="{531C3E71-9005-46AD-8E12-F655E523F814}" type="pres">
      <dgm:prSet presAssocID="{B7D927D2-8761-4D5F-A7B3-5EDAC3F27C39}" presName="hierChild1" presStyleCnt="0">
        <dgm:presLayoutVars>
          <dgm:chPref val="1"/>
          <dgm:dir/>
          <dgm:animOne val="branch"/>
          <dgm:animLvl val="lvl"/>
          <dgm:resizeHandles/>
        </dgm:presLayoutVars>
      </dgm:prSet>
      <dgm:spPr/>
      <dgm:t>
        <a:bodyPr/>
        <a:lstStyle/>
        <a:p>
          <a:endParaRPr lang="sk-SK"/>
        </a:p>
      </dgm:t>
    </dgm:pt>
    <dgm:pt modelId="{7380AAAE-954B-44F4-B9F1-B47DB95AEDD7}" type="pres">
      <dgm:prSet presAssocID="{0E840474-5BA4-482A-AF1B-B632E8EB5057}" presName="hierRoot1" presStyleCnt="0"/>
      <dgm:spPr/>
    </dgm:pt>
    <dgm:pt modelId="{7C51FD7D-5474-44AB-B1EA-2D37C500AA95}" type="pres">
      <dgm:prSet presAssocID="{0E840474-5BA4-482A-AF1B-B632E8EB5057}" presName="composite" presStyleCnt="0"/>
      <dgm:spPr/>
    </dgm:pt>
    <dgm:pt modelId="{2C1B5C62-52D4-4DF3-8F14-C70C15F37008}" type="pres">
      <dgm:prSet presAssocID="{0E840474-5BA4-482A-AF1B-B632E8EB5057}" presName="background" presStyleLbl="node0" presStyleIdx="0" presStyleCnt="1"/>
      <dgm:spPr/>
    </dgm:pt>
    <dgm:pt modelId="{A5A076B0-9FC3-4E05-AD09-DCCD77936205}" type="pres">
      <dgm:prSet presAssocID="{0E840474-5BA4-482A-AF1B-B632E8EB5057}" presName="text" presStyleLbl="fgAcc0" presStyleIdx="0" presStyleCnt="1">
        <dgm:presLayoutVars>
          <dgm:chPref val="3"/>
        </dgm:presLayoutVars>
      </dgm:prSet>
      <dgm:spPr/>
      <dgm:t>
        <a:bodyPr/>
        <a:lstStyle/>
        <a:p>
          <a:endParaRPr lang="sk-SK"/>
        </a:p>
      </dgm:t>
    </dgm:pt>
    <dgm:pt modelId="{F62FC6CC-ED25-4200-9226-12D935959675}" type="pres">
      <dgm:prSet presAssocID="{0E840474-5BA4-482A-AF1B-B632E8EB5057}" presName="hierChild2" presStyleCnt="0"/>
      <dgm:spPr/>
    </dgm:pt>
    <dgm:pt modelId="{087E8849-0443-478F-9786-BEDFC75E002B}" type="pres">
      <dgm:prSet presAssocID="{EEB5C68B-F66E-44BE-8BFE-B25E453D4D55}" presName="Name10" presStyleLbl="parChTrans1D2" presStyleIdx="0" presStyleCnt="3"/>
      <dgm:spPr/>
      <dgm:t>
        <a:bodyPr/>
        <a:lstStyle/>
        <a:p>
          <a:endParaRPr lang="sk-SK"/>
        </a:p>
      </dgm:t>
    </dgm:pt>
    <dgm:pt modelId="{CBD9C753-D844-4DAB-AC7F-698915146D5E}" type="pres">
      <dgm:prSet presAssocID="{D8ED2064-DEF4-4159-BD01-667FDEBB0B9D}" presName="hierRoot2" presStyleCnt="0"/>
      <dgm:spPr/>
    </dgm:pt>
    <dgm:pt modelId="{40E3C8D9-6876-4274-AC09-8308419A8709}" type="pres">
      <dgm:prSet presAssocID="{D8ED2064-DEF4-4159-BD01-667FDEBB0B9D}" presName="composite2" presStyleCnt="0"/>
      <dgm:spPr/>
    </dgm:pt>
    <dgm:pt modelId="{ED2ABEE7-B404-4296-85F0-DDC3C43692F9}" type="pres">
      <dgm:prSet presAssocID="{D8ED2064-DEF4-4159-BD01-667FDEBB0B9D}" presName="background2" presStyleLbl="node2" presStyleIdx="0" presStyleCnt="3"/>
      <dgm:spPr/>
    </dgm:pt>
    <dgm:pt modelId="{FBED9644-E1FF-4C9F-9E0A-28A3BB956133}" type="pres">
      <dgm:prSet presAssocID="{D8ED2064-DEF4-4159-BD01-667FDEBB0B9D}" presName="text2" presStyleLbl="fgAcc2" presStyleIdx="0" presStyleCnt="3">
        <dgm:presLayoutVars>
          <dgm:chPref val="3"/>
        </dgm:presLayoutVars>
      </dgm:prSet>
      <dgm:spPr/>
      <dgm:t>
        <a:bodyPr/>
        <a:lstStyle/>
        <a:p>
          <a:endParaRPr lang="sk-SK"/>
        </a:p>
      </dgm:t>
    </dgm:pt>
    <dgm:pt modelId="{AAF5DA13-93E9-4776-8361-A4628DABE229}" type="pres">
      <dgm:prSet presAssocID="{D8ED2064-DEF4-4159-BD01-667FDEBB0B9D}" presName="hierChild3" presStyleCnt="0"/>
      <dgm:spPr/>
    </dgm:pt>
    <dgm:pt modelId="{38A6ACDF-4AA6-467D-881B-EB038F74514B}" type="pres">
      <dgm:prSet presAssocID="{33FA1D19-8C2A-4D2C-96A7-C783739D88D5}" presName="Name10" presStyleLbl="parChTrans1D2" presStyleIdx="1" presStyleCnt="3"/>
      <dgm:spPr/>
      <dgm:t>
        <a:bodyPr/>
        <a:lstStyle/>
        <a:p>
          <a:endParaRPr lang="sk-SK"/>
        </a:p>
      </dgm:t>
    </dgm:pt>
    <dgm:pt modelId="{29FA27F4-9DE5-4502-949B-9A5F61C9E905}" type="pres">
      <dgm:prSet presAssocID="{E6D340B4-79AC-4A9B-BF7F-C2656C094165}" presName="hierRoot2" presStyleCnt="0"/>
      <dgm:spPr/>
    </dgm:pt>
    <dgm:pt modelId="{606DA00D-9E87-40B2-9698-238616500089}" type="pres">
      <dgm:prSet presAssocID="{E6D340B4-79AC-4A9B-BF7F-C2656C094165}" presName="composite2" presStyleCnt="0"/>
      <dgm:spPr/>
    </dgm:pt>
    <dgm:pt modelId="{33D0DA7D-F0B7-4D63-BA92-EDC7B0513FE5}" type="pres">
      <dgm:prSet presAssocID="{E6D340B4-79AC-4A9B-BF7F-C2656C094165}" presName="background2" presStyleLbl="node2" presStyleIdx="1" presStyleCnt="3"/>
      <dgm:spPr/>
    </dgm:pt>
    <dgm:pt modelId="{AC55CD7A-7AA7-4752-B5AA-E1F8909BD22A}" type="pres">
      <dgm:prSet presAssocID="{E6D340B4-79AC-4A9B-BF7F-C2656C094165}" presName="text2" presStyleLbl="fgAcc2" presStyleIdx="1" presStyleCnt="3">
        <dgm:presLayoutVars>
          <dgm:chPref val="3"/>
        </dgm:presLayoutVars>
      </dgm:prSet>
      <dgm:spPr/>
      <dgm:t>
        <a:bodyPr/>
        <a:lstStyle/>
        <a:p>
          <a:endParaRPr lang="sk-SK"/>
        </a:p>
      </dgm:t>
    </dgm:pt>
    <dgm:pt modelId="{E4884FA9-1344-4274-B7E0-52CBE85A3A22}" type="pres">
      <dgm:prSet presAssocID="{E6D340B4-79AC-4A9B-BF7F-C2656C094165}" presName="hierChild3" presStyleCnt="0"/>
      <dgm:spPr/>
    </dgm:pt>
    <dgm:pt modelId="{8919507C-1D1D-42D6-938C-6D85471C2520}" type="pres">
      <dgm:prSet presAssocID="{291366D0-4A53-4BA2-9EE5-BD2F50CC89B2}" presName="Name10" presStyleLbl="parChTrans1D2" presStyleIdx="2" presStyleCnt="3"/>
      <dgm:spPr/>
      <dgm:t>
        <a:bodyPr/>
        <a:lstStyle/>
        <a:p>
          <a:endParaRPr lang="sk-SK"/>
        </a:p>
      </dgm:t>
    </dgm:pt>
    <dgm:pt modelId="{3C585BB8-FE6C-4AD5-A78D-268D69B8BC05}" type="pres">
      <dgm:prSet presAssocID="{236088DD-D658-4CDA-B142-D39F500FF456}" presName="hierRoot2" presStyleCnt="0"/>
      <dgm:spPr/>
    </dgm:pt>
    <dgm:pt modelId="{A2DDFE43-A159-489C-B026-7A251DD483D9}" type="pres">
      <dgm:prSet presAssocID="{236088DD-D658-4CDA-B142-D39F500FF456}" presName="composite2" presStyleCnt="0"/>
      <dgm:spPr/>
    </dgm:pt>
    <dgm:pt modelId="{35C7A2E2-52CA-42F3-87E3-1D8D977E4971}" type="pres">
      <dgm:prSet presAssocID="{236088DD-D658-4CDA-B142-D39F500FF456}" presName="background2" presStyleLbl="node2" presStyleIdx="2" presStyleCnt="3"/>
      <dgm:spPr/>
    </dgm:pt>
    <dgm:pt modelId="{A6331D59-53AE-464A-BAFE-0C3331092E4B}" type="pres">
      <dgm:prSet presAssocID="{236088DD-D658-4CDA-B142-D39F500FF456}" presName="text2" presStyleLbl="fgAcc2" presStyleIdx="2" presStyleCnt="3">
        <dgm:presLayoutVars>
          <dgm:chPref val="3"/>
        </dgm:presLayoutVars>
      </dgm:prSet>
      <dgm:spPr/>
      <dgm:t>
        <a:bodyPr/>
        <a:lstStyle/>
        <a:p>
          <a:endParaRPr lang="sk-SK"/>
        </a:p>
      </dgm:t>
    </dgm:pt>
    <dgm:pt modelId="{B0988009-F8E0-46E0-95FE-3D82930AE03B}" type="pres">
      <dgm:prSet presAssocID="{236088DD-D658-4CDA-B142-D39F500FF456}" presName="hierChild3" presStyleCnt="0"/>
      <dgm:spPr/>
    </dgm:pt>
    <dgm:pt modelId="{8DFFC2C8-41F5-4EA9-AB2B-F7D4E14FAAE5}" type="pres">
      <dgm:prSet presAssocID="{DF2EC697-2B72-4E24-B194-CC731C37866A}" presName="Name17" presStyleLbl="parChTrans1D3" presStyleIdx="0" presStyleCnt="1"/>
      <dgm:spPr/>
      <dgm:t>
        <a:bodyPr/>
        <a:lstStyle/>
        <a:p>
          <a:endParaRPr lang="sk-SK"/>
        </a:p>
      </dgm:t>
    </dgm:pt>
    <dgm:pt modelId="{DD461EB4-9EBD-4022-B5D6-190288C16808}" type="pres">
      <dgm:prSet presAssocID="{0181E4EB-CC3C-4547-A8EE-7BE350E32768}" presName="hierRoot3" presStyleCnt="0"/>
      <dgm:spPr/>
    </dgm:pt>
    <dgm:pt modelId="{76F6A064-57B5-4585-B28D-92BC73A40500}" type="pres">
      <dgm:prSet presAssocID="{0181E4EB-CC3C-4547-A8EE-7BE350E32768}" presName="composite3" presStyleCnt="0"/>
      <dgm:spPr/>
    </dgm:pt>
    <dgm:pt modelId="{744659CC-FEBC-4168-9E9D-3913B318A996}" type="pres">
      <dgm:prSet presAssocID="{0181E4EB-CC3C-4547-A8EE-7BE350E32768}" presName="background3" presStyleLbl="node3" presStyleIdx="0" presStyleCnt="1"/>
      <dgm:spPr/>
    </dgm:pt>
    <dgm:pt modelId="{2AABD5AD-2914-46AD-B61D-9D880C3A57D6}" type="pres">
      <dgm:prSet presAssocID="{0181E4EB-CC3C-4547-A8EE-7BE350E32768}" presName="text3" presStyleLbl="fgAcc3" presStyleIdx="0" presStyleCnt="1">
        <dgm:presLayoutVars>
          <dgm:chPref val="3"/>
        </dgm:presLayoutVars>
      </dgm:prSet>
      <dgm:spPr/>
      <dgm:t>
        <a:bodyPr/>
        <a:lstStyle/>
        <a:p>
          <a:endParaRPr lang="sk-SK"/>
        </a:p>
      </dgm:t>
    </dgm:pt>
    <dgm:pt modelId="{A4104A1E-AD6B-45F3-BC62-FDD2935DADCD}" type="pres">
      <dgm:prSet presAssocID="{0181E4EB-CC3C-4547-A8EE-7BE350E32768}" presName="hierChild4" presStyleCnt="0"/>
      <dgm:spPr/>
    </dgm:pt>
    <dgm:pt modelId="{B556236E-EA71-4BF5-93E7-FE69A60A0225}" type="pres">
      <dgm:prSet presAssocID="{A7DAF146-6273-499E-A145-1F4EAE73F815}" presName="Name23" presStyleLbl="parChTrans1D4" presStyleIdx="0" presStyleCnt="5"/>
      <dgm:spPr/>
      <dgm:t>
        <a:bodyPr/>
        <a:lstStyle/>
        <a:p>
          <a:endParaRPr lang="sk-SK"/>
        </a:p>
      </dgm:t>
    </dgm:pt>
    <dgm:pt modelId="{A425EEC0-0280-427F-8D4F-82611808D6BA}" type="pres">
      <dgm:prSet presAssocID="{E7E008D0-FF7A-4355-AD25-1D298A282B9D}" presName="hierRoot4" presStyleCnt="0"/>
      <dgm:spPr/>
    </dgm:pt>
    <dgm:pt modelId="{60905C63-B682-4D5B-A3B3-55AA1A65CD27}" type="pres">
      <dgm:prSet presAssocID="{E7E008D0-FF7A-4355-AD25-1D298A282B9D}" presName="composite4" presStyleCnt="0"/>
      <dgm:spPr/>
    </dgm:pt>
    <dgm:pt modelId="{A4600344-1771-47AA-9312-45A99459F71C}" type="pres">
      <dgm:prSet presAssocID="{E7E008D0-FF7A-4355-AD25-1D298A282B9D}" presName="background4" presStyleLbl="node4" presStyleIdx="0" presStyleCnt="5"/>
      <dgm:spPr/>
    </dgm:pt>
    <dgm:pt modelId="{3CAA769B-E5DC-420D-B71B-32C1A888A870}" type="pres">
      <dgm:prSet presAssocID="{E7E008D0-FF7A-4355-AD25-1D298A282B9D}" presName="text4" presStyleLbl="fgAcc4" presStyleIdx="0" presStyleCnt="5">
        <dgm:presLayoutVars>
          <dgm:chPref val="3"/>
        </dgm:presLayoutVars>
      </dgm:prSet>
      <dgm:spPr/>
      <dgm:t>
        <a:bodyPr/>
        <a:lstStyle/>
        <a:p>
          <a:endParaRPr lang="sk-SK"/>
        </a:p>
      </dgm:t>
    </dgm:pt>
    <dgm:pt modelId="{53825445-B22E-42D2-8D3C-99EFB40FCC5E}" type="pres">
      <dgm:prSet presAssocID="{E7E008D0-FF7A-4355-AD25-1D298A282B9D}" presName="hierChild5" presStyleCnt="0"/>
      <dgm:spPr/>
    </dgm:pt>
    <dgm:pt modelId="{C034EFE1-1C48-498A-AE8C-6B50F1B30539}" type="pres">
      <dgm:prSet presAssocID="{199C2402-90BB-4A6C-A1D9-23900F6A37CD}" presName="Name23" presStyleLbl="parChTrans1D4" presStyleIdx="1" presStyleCnt="5"/>
      <dgm:spPr/>
      <dgm:t>
        <a:bodyPr/>
        <a:lstStyle/>
        <a:p>
          <a:endParaRPr lang="sk-SK"/>
        </a:p>
      </dgm:t>
    </dgm:pt>
    <dgm:pt modelId="{681DAB67-20B5-46C9-B23A-64D930D77BAA}" type="pres">
      <dgm:prSet presAssocID="{6EF1ECC2-CFE3-4FE8-96E7-3EC6AF0A7DBF}" presName="hierRoot4" presStyleCnt="0"/>
      <dgm:spPr/>
    </dgm:pt>
    <dgm:pt modelId="{71982B82-E7BC-43E3-BAFD-7D2E55343B07}" type="pres">
      <dgm:prSet presAssocID="{6EF1ECC2-CFE3-4FE8-96E7-3EC6AF0A7DBF}" presName="composite4" presStyleCnt="0"/>
      <dgm:spPr/>
    </dgm:pt>
    <dgm:pt modelId="{CF4387F8-2EB9-47C9-9233-ACC0B0E42E8A}" type="pres">
      <dgm:prSet presAssocID="{6EF1ECC2-CFE3-4FE8-96E7-3EC6AF0A7DBF}" presName="background4" presStyleLbl="node4" presStyleIdx="1" presStyleCnt="5"/>
      <dgm:spPr/>
    </dgm:pt>
    <dgm:pt modelId="{22BBC1AA-F799-4E26-BD6B-62B74141E494}" type="pres">
      <dgm:prSet presAssocID="{6EF1ECC2-CFE3-4FE8-96E7-3EC6AF0A7DBF}" presName="text4" presStyleLbl="fgAcc4" presStyleIdx="1" presStyleCnt="5">
        <dgm:presLayoutVars>
          <dgm:chPref val="3"/>
        </dgm:presLayoutVars>
      </dgm:prSet>
      <dgm:spPr/>
      <dgm:t>
        <a:bodyPr/>
        <a:lstStyle/>
        <a:p>
          <a:endParaRPr lang="sk-SK"/>
        </a:p>
      </dgm:t>
    </dgm:pt>
    <dgm:pt modelId="{5E69BBF9-A7F9-455F-8EAE-0314F11AAFD2}" type="pres">
      <dgm:prSet presAssocID="{6EF1ECC2-CFE3-4FE8-96E7-3EC6AF0A7DBF}" presName="hierChild5" presStyleCnt="0"/>
      <dgm:spPr/>
    </dgm:pt>
    <dgm:pt modelId="{6033C831-8E77-447F-9E74-C8D7EB4DD5C7}" type="pres">
      <dgm:prSet presAssocID="{F4D0CB22-152C-4F45-A0C1-C70311024818}" presName="Name23" presStyleLbl="parChTrans1D4" presStyleIdx="2" presStyleCnt="5"/>
      <dgm:spPr/>
      <dgm:t>
        <a:bodyPr/>
        <a:lstStyle/>
        <a:p>
          <a:endParaRPr lang="sk-SK"/>
        </a:p>
      </dgm:t>
    </dgm:pt>
    <dgm:pt modelId="{756A42C6-A5AD-4861-A064-2324E61E958D}" type="pres">
      <dgm:prSet presAssocID="{200CEA90-BDE5-48D6-B01D-F3DA1C73C6CA}" presName="hierRoot4" presStyleCnt="0"/>
      <dgm:spPr/>
    </dgm:pt>
    <dgm:pt modelId="{717B34A5-42F5-4810-AA50-DF3EA5D110A3}" type="pres">
      <dgm:prSet presAssocID="{200CEA90-BDE5-48D6-B01D-F3DA1C73C6CA}" presName="composite4" presStyleCnt="0"/>
      <dgm:spPr/>
    </dgm:pt>
    <dgm:pt modelId="{4F97D4EB-2C2E-4F7A-9BFE-FE9302081D21}" type="pres">
      <dgm:prSet presAssocID="{200CEA90-BDE5-48D6-B01D-F3DA1C73C6CA}" presName="background4" presStyleLbl="node4" presStyleIdx="2" presStyleCnt="5"/>
      <dgm:spPr/>
    </dgm:pt>
    <dgm:pt modelId="{071F265C-D31A-48B1-BE3C-B47643AD622F}" type="pres">
      <dgm:prSet presAssocID="{200CEA90-BDE5-48D6-B01D-F3DA1C73C6CA}" presName="text4" presStyleLbl="fgAcc4" presStyleIdx="2" presStyleCnt="5">
        <dgm:presLayoutVars>
          <dgm:chPref val="3"/>
        </dgm:presLayoutVars>
      </dgm:prSet>
      <dgm:spPr/>
      <dgm:t>
        <a:bodyPr/>
        <a:lstStyle/>
        <a:p>
          <a:endParaRPr lang="sk-SK"/>
        </a:p>
      </dgm:t>
    </dgm:pt>
    <dgm:pt modelId="{EA9D93C0-96F1-49B3-B101-15C281E78A13}" type="pres">
      <dgm:prSet presAssocID="{200CEA90-BDE5-48D6-B01D-F3DA1C73C6CA}" presName="hierChild5" presStyleCnt="0"/>
      <dgm:spPr/>
    </dgm:pt>
    <dgm:pt modelId="{4323D12B-0994-4C26-8572-6D4A92446ED2}" type="pres">
      <dgm:prSet presAssocID="{E78AABA6-2888-4519-953A-5CCF67329603}" presName="Name23" presStyleLbl="parChTrans1D4" presStyleIdx="3" presStyleCnt="5"/>
      <dgm:spPr/>
      <dgm:t>
        <a:bodyPr/>
        <a:lstStyle/>
        <a:p>
          <a:endParaRPr lang="sk-SK"/>
        </a:p>
      </dgm:t>
    </dgm:pt>
    <dgm:pt modelId="{9AB32B2A-EE79-42D3-8844-68F65E1BD118}" type="pres">
      <dgm:prSet presAssocID="{BD4B359D-D89C-499B-88B4-50E920748175}" presName="hierRoot4" presStyleCnt="0"/>
      <dgm:spPr/>
    </dgm:pt>
    <dgm:pt modelId="{FDB4BC92-8B2E-466C-8043-D9825C334075}" type="pres">
      <dgm:prSet presAssocID="{BD4B359D-D89C-499B-88B4-50E920748175}" presName="composite4" presStyleCnt="0"/>
      <dgm:spPr/>
    </dgm:pt>
    <dgm:pt modelId="{D031E821-994D-4F51-AB19-3CE8F7FBED5A}" type="pres">
      <dgm:prSet presAssocID="{BD4B359D-D89C-499B-88B4-50E920748175}" presName="background4" presStyleLbl="node4" presStyleIdx="3" presStyleCnt="5"/>
      <dgm:spPr/>
    </dgm:pt>
    <dgm:pt modelId="{678AC678-EA69-42B3-AE17-5B0A9E46DB39}" type="pres">
      <dgm:prSet presAssocID="{BD4B359D-D89C-499B-88B4-50E920748175}" presName="text4" presStyleLbl="fgAcc4" presStyleIdx="3" presStyleCnt="5">
        <dgm:presLayoutVars>
          <dgm:chPref val="3"/>
        </dgm:presLayoutVars>
      </dgm:prSet>
      <dgm:spPr/>
      <dgm:t>
        <a:bodyPr/>
        <a:lstStyle/>
        <a:p>
          <a:endParaRPr lang="sk-SK"/>
        </a:p>
      </dgm:t>
    </dgm:pt>
    <dgm:pt modelId="{5CC4F37F-AEFF-415D-823A-AF6F918407BF}" type="pres">
      <dgm:prSet presAssocID="{BD4B359D-D89C-499B-88B4-50E920748175}" presName="hierChild5" presStyleCnt="0"/>
      <dgm:spPr/>
    </dgm:pt>
    <dgm:pt modelId="{F3132272-5AA2-4E4B-AF10-31CF361E3086}" type="pres">
      <dgm:prSet presAssocID="{A6508D70-5AEE-4ED6-B961-CB2FF1F98262}" presName="Name23" presStyleLbl="parChTrans1D4" presStyleIdx="4" presStyleCnt="5"/>
      <dgm:spPr/>
      <dgm:t>
        <a:bodyPr/>
        <a:lstStyle/>
        <a:p>
          <a:endParaRPr lang="sk-SK"/>
        </a:p>
      </dgm:t>
    </dgm:pt>
    <dgm:pt modelId="{57F72777-BAE7-4108-BFDB-02CA4E00AC72}" type="pres">
      <dgm:prSet presAssocID="{2C484D0E-BBAC-4C48-AB19-7A734716973C}" presName="hierRoot4" presStyleCnt="0"/>
      <dgm:spPr/>
    </dgm:pt>
    <dgm:pt modelId="{76718881-F36E-44F3-A9C0-F4EE3FF75081}" type="pres">
      <dgm:prSet presAssocID="{2C484D0E-BBAC-4C48-AB19-7A734716973C}" presName="composite4" presStyleCnt="0"/>
      <dgm:spPr/>
    </dgm:pt>
    <dgm:pt modelId="{CD57DAED-D24B-476E-9EEE-89EA272CDC09}" type="pres">
      <dgm:prSet presAssocID="{2C484D0E-BBAC-4C48-AB19-7A734716973C}" presName="background4" presStyleLbl="node4" presStyleIdx="4" presStyleCnt="5"/>
      <dgm:spPr/>
    </dgm:pt>
    <dgm:pt modelId="{4FBCF193-DB31-4783-A1CC-DB2C727F3362}" type="pres">
      <dgm:prSet presAssocID="{2C484D0E-BBAC-4C48-AB19-7A734716973C}" presName="text4" presStyleLbl="fgAcc4" presStyleIdx="4" presStyleCnt="5">
        <dgm:presLayoutVars>
          <dgm:chPref val="3"/>
        </dgm:presLayoutVars>
      </dgm:prSet>
      <dgm:spPr/>
      <dgm:t>
        <a:bodyPr/>
        <a:lstStyle/>
        <a:p>
          <a:endParaRPr lang="sk-SK"/>
        </a:p>
      </dgm:t>
    </dgm:pt>
    <dgm:pt modelId="{E190FE1D-F5F9-4677-B936-336FE410E314}" type="pres">
      <dgm:prSet presAssocID="{2C484D0E-BBAC-4C48-AB19-7A734716973C}" presName="hierChild5" presStyleCnt="0"/>
      <dgm:spPr/>
    </dgm:pt>
  </dgm:ptLst>
  <dgm:cxnLst>
    <dgm:cxn modelId="{487517AC-40F1-4FF8-B3DD-0CD3241A7E45}" type="presOf" srcId="{A7DAF146-6273-499E-A145-1F4EAE73F815}" destId="{B556236E-EA71-4BF5-93E7-FE69A60A0225}" srcOrd="0" destOrd="0" presId="urn:microsoft.com/office/officeart/2005/8/layout/hierarchy1"/>
    <dgm:cxn modelId="{F3B647C8-A7CF-486B-AE30-72DA8BA616B9}" srcId="{200CEA90-BDE5-48D6-B01D-F3DA1C73C6CA}" destId="{2C484D0E-BBAC-4C48-AB19-7A734716973C}" srcOrd="1" destOrd="0" parTransId="{A6508D70-5AEE-4ED6-B961-CB2FF1F98262}" sibTransId="{D7B58E61-1E83-4066-9BE9-55B91AE3B9DE}"/>
    <dgm:cxn modelId="{ADF874D1-9353-4966-8ECA-50629C1CD3BD}" type="presOf" srcId="{0181E4EB-CC3C-4547-A8EE-7BE350E32768}" destId="{2AABD5AD-2914-46AD-B61D-9D880C3A57D6}" srcOrd="0" destOrd="0" presId="urn:microsoft.com/office/officeart/2005/8/layout/hierarchy1"/>
    <dgm:cxn modelId="{5D23EBB1-D3C9-4878-9105-F78FE175D3CE}" type="presOf" srcId="{236088DD-D658-4CDA-B142-D39F500FF456}" destId="{A6331D59-53AE-464A-BAFE-0C3331092E4B}" srcOrd="0" destOrd="0" presId="urn:microsoft.com/office/officeart/2005/8/layout/hierarchy1"/>
    <dgm:cxn modelId="{2B147FCF-5F29-41A6-95D1-7C0566339A45}" type="presOf" srcId="{199C2402-90BB-4A6C-A1D9-23900F6A37CD}" destId="{C034EFE1-1C48-498A-AE8C-6B50F1B30539}" srcOrd="0" destOrd="0" presId="urn:microsoft.com/office/officeart/2005/8/layout/hierarchy1"/>
    <dgm:cxn modelId="{897B609A-58B0-4E23-B5BD-51468F47C70B}" type="presOf" srcId="{291366D0-4A53-4BA2-9EE5-BD2F50CC89B2}" destId="{8919507C-1D1D-42D6-938C-6D85471C2520}" srcOrd="0" destOrd="0" presId="urn:microsoft.com/office/officeart/2005/8/layout/hierarchy1"/>
    <dgm:cxn modelId="{D6200EEE-FCB4-439B-9A6C-18D0194F4E0A}" srcId="{0181E4EB-CC3C-4547-A8EE-7BE350E32768}" destId="{6EF1ECC2-CFE3-4FE8-96E7-3EC6AF0A7DBF}" srcOrd="1" destOrd="0" parTransId="{199C2402-90BB-4A6C-A1D9-23900F6A37CD}" sibTransId="{4F37E203-C076-42C8-892A-18957166D625}"/>
    <dgm:cxn modelId="{F3676259-1952-46E3-8E1F-99DA44B6AC3C}" type="presOf" srcId="{E6D340B4-79AC-4A9B-BF7F-C2656C094165}" destId="{AC55CD7A-7AA7-4752-B5AA-E1F8909BD22A}" srcOrd="0" destOrd="0" presId="urn:microsoft.com/office/officeart/2005/8/layout/hierarchy1"/>
    <dgm:cxn modelId="{448390E4-BE91-4CD6-BB77-BC9BDB684901}" type="presOf" srcId="{EEB5C68B-F66E-44BE-8BFE-B25E453D4D55}" destId="{087E8849-0443-478F-9786-BEDFC75E002B}" srcOrd="0" destOrd="0" presId="urn:microsoft.com/office/officeart/2005/8/layout/hierarchy1"/>
    <dgm:cxn modelId="{F792E3B2-7E4F-441E-920C-8B5F79A73A41}" type="presOf" srcId="{F4D0CB22-152C-4F45-A0C1-C70311024818}" destId="{6033C831-8E77-447F-9E74-C8D7EB4DD5C7}" srcOrd="0" destOrd="0" presId="urn:microsoft.com/office/officeart/2005/8/layout/hierarchy1"/>
    <dgm:cxn modelId="{E1DA0633-661A-49DE-B63E-48CAAB248E90}" srcId="{236088DD-D658-4CDA-B142-D39F500FF456}" destId="{0181E4EB-CC3C-4547-A8EE-7BE350E32768}" srcOrd="0" destOrd="0" parTransId="{DF2EC697-2B72-4E24-B194-CC731C37866A}" sibTransId="{9B288BB9-CF9E-4988-892C-A224D0B68A1B}"/>
    <dgm:cxn modelId="{A885A417-B239-4ECF-AFDC-7780B3971095}" srcId="{B7D927D2-8761-4D5F-A7B3-5EDAC3F27C39}" destId="{0E840474-5BA4-482A-AF1B-B632E8EB5057}" srcOrd="0" destOrd="0" parTransId="{300E1688-FC98-44B8-9E0B-BC90AAC0EC3E}" sibTransId="{EF0CEA5F-8EF3-459C-92E6-5C7B2561552E}"/>
    <dgm:cxn modelId="{E92FE841-69F9-48DC-BE43-FC3B2CF32A78}" type="presOf" srcId="{E7E008D0-FF7A-4355-AD25-1D298A282B9D}" destId="{3CAA769B-E5DC-420D-B71B-32C1A888A870}" srcOrd="0" destOrd="0" presId="urn:microsoft.com/office/officeart/2005/8/layout/hierarchy1"/>
    <dgm:cxn modelId="{B3A1F955-3554-48DC-91F6-06217F3B29E3}" srcId="{0E840474-5BA4-482A-AF1B-B632E8EB5057}" destId="{236088DD-D658-4CDA-B142-D39F500FF456}" srcOrd="2" destOrd="0" parTransId="{291366D0-4A53-4BA2-9EE5-BD2F50CC89B2}" sibTransId="{09CDD9CF-98CB-4D14-A623-EBB82CEC3063}"/>
    <dgm:cxn modelId="{760058FE-773C-414D-AE6C-1D1A58992467}" srcId="{0E840474-5BA4-482A-AF1B-B632E8EB5057}" destId="{E6D340B4-79AC-4A9B-BF7F-C2656C094165}" srcOrd="1" destOrd="0" parTransId="{33FA1D19-8C2A-4D2C-96A7-C783739D88D5}" sibTransId="{E973D689-41B2-444A-B85B-9036DFC657DD}"/>
    <dgm:cxn modelId="{DB613ECE-5A71-45B2-86D6-259597A68C8B}" type="presOf" srcId="{A6508D70-5AEE-4ED6-B961-CB2FF1F98262}" destId="{F3132272-5AA2-4E4B-AF10-31CF361E3086}" srcOrd="0" destOrd="0" presId="urn:microsoft.com/office/officeart/2005/8/layout/hierarchy1"/>
    <dgm:cxn modelId="{85949312-2789-4C87-84D8-26B54C6C9A94}" srcId="{0E840474-5BA4-482A-AF1B-B632E8EB5057}" destId="{D8ED2064-DEF4-4159-BD01-667FDEBB0B9D}" srcOrd="0" destOrd="0" parTransId="{EEB5C68B-F66E-44BE-8BFE-B25E453D4D55}" sibTransId="{EA843128-459B-46BF-8077-B1857DD2387C}"/>
    <dgm:cxn modelId="{DCC0D57B-D227-46F7-AF8F-DE3C9893AC76}" srcId="{200CEA90-BDE5-48D6-B01D-F3DA1C73C6CA}" destId="{BD4B359D-D89C-499B-88B4-50E920748175}" srcOrd="0" destOrd="0" parTransId="{E78AABA6-2888-4519-953A-5CCF67329603}" sibTransId="{10D8C307-EFDF-4C94-8898-67D00EAF6479}"/>
    <dgm:cxn modelId="{AB402B1D-9B99-400E-BE44-6D843A970630}" type="presOf" srcId="{0E840474-5BA4-482A-AF1B-B632E8EB5057}" destId="{A5A076B0-9FC3-4E05-AD09-DCCD77936205}" srcOrd="0" destOrd="0" presId="urn:microsoft.com/office/officeart/2005/8/layout/hierarchy1"/>
    <dgm:cxn modelId="{4714102B-B913-4094-8EBE-C2DC65DB656A}" srcId="{6EF1ECC2-CFE3-4FE8-96E7-3EC6AF0A7DBF}" destId="{200CEA90-BDE5-48D6-B01D-F3DA1C73C6CA}" srcOrd="0" destOrd="0" parTransId="{F4D0CB22-152C-4F45-A0C1-C70311024818}" sibTransId="{0E6082A1-17FB-4372-9CFA-907523E840DB}"/>
    <dgm:cxn modelId="{316BD419-9520-439B-9089-0A34F1A27152}" type="presOf" srcId="{6EF1ECC2-CFE3-4FE8-96E7-3EC6AF0A7DBF}" destId="{22BBC1AA-F799-4E26-BD6B-62B74141E494}" srcOrd="0" destOrd="0" presId="urn:microsoft.com/office/officeart/2005/8/layout/hierarchy1"/>
    <dgm:cxn modelId="{33C57C1C-6813-4141-BDF7-07EA27C851B5}" srcId="{0181E4EB-CC3C-4547-A8EE-7BE350E32768}" destId="{E7E008D0-FF7A-4355-AD25-1D298A282B9D}" srcOrd="0" destOrd="0" parTransId="{A7DAF146-6273-499E-A145-1F4EAE73F815}" sibTransId="{D76186E3-4C31-431E-BEC3-0A59F381653D}"/>
    <dgm:cxn modelId="{69397847-6247-47ED-B59E-587B8A277FE3}" type="presOf" srcId="{DF2EC697-2B72-4E24-B194-CC731C37866A}" destId="{8DFFC2C8-41F5-4EA9-AB2B-F7D4E14FAAE5}" srcOrd="0" destOrd="0" presId="urn:microsoft.com/office/officeart/2005/8/layout/hierarchy1"/>
    <dgm:cxn modelId="{B0A81596-3722-4A05-A5FB-4FBD0966A800}" type="presOf" srcId="{2C484D0E-BBAC-4C48-AB19-7A734716973C}" destId="{4FBCF193-DB31-4783-A1CC-DB2C727F3362}" srcOrd="0" destOrd="0" presId="urn:microsoft.com/office/officeart/2005/8/layout/hierarchy1"/>
    <dgm:cxn modelId="{286799E3-1F94-454A-811A-5C2184FAC1D7}" type="presOf" srcId="{BD4B359D-D89C-499B-88B4-50E920748175}" destId="{678AC678-EA69-42B3-AE17-5B0A9E46DB39}" srcOrd="0" destOrd="0" presId="urn:microsoft.com/office/officeart/2005/8/layout/hierarchy1"/>
    <dgm:cxn modelId="{D229C574-F295-4377-BA9B-2C4716408F71}" type="presOf" srcId="{33FA1D19-8C2A-4D2C-96A7-C783739D88D5}" destId="{38A6ACDF-4AA6-467D-881B-EB038F74514B}" srcOrd="0" destOrd="0" presId="urn:microsoft.com/office/officeart/2005/8/layout/hierarchy1"/>
    <dgm:cxn modelId="{EBFF96F2-E466-4857-8735-489295C57820}" type="presOf" srcId="{D8ED2064-DEF4-4159-BD01-667FDEBB0B9D}" destId="{FBED9644-E1FF-4C9F-9E0A-28A3BB956133}" srcOrd="0" destOrd="0" presId="urn:microsoft.com/office/officeart/2005/8/layout/hierarchy1"/>
    <dgm:cxn modelId="{D628E4BD-2DE0-4683-BBE4-2465895AC54F}" type="presOf" srcId="{E78AABA6-2888-4519-953A-5CCF67329603}" destId="{4323D12B-0994-4C26-8572-6D4A92446ED2}" srcOrd="0" destOrd="0" presId="urn:microsoft.com/office/officeart/2005/8/layout/hierarchy1"/>
    <dgm:cxn modelId="{70A58E50-0259-4A13-BB9E-A2A9942EBF1E}" type="presOf" srcId="{200CEA90-BDE5-48D6-B01D-F3DA1C73C6CA}" destId="{071F265C-D31A-48B1-BE3C-B47643AD622F}" srcOrd="0" destOrd="0" presId="urn:microsoft.com/office/officeart/2005/8/layout/hierarchy1"/>
    <dgm:cxn modelId="{CF217185-7695-46A1-B91E-A1F7905E2C2B}" type="presOf" srcId="{B7D927D2-8761-4D5F-A7B3-5EDAC3F27C39}" destId="{531C3E71-9005-46AD-8E12-F655E523F814}" srcOrd="0" destOrd="0" presId="urn:microsoft.com/office/officeart/2005/8/layout/hierarchy1"/>
    <dgm:cxn modelId="{BF2350BE-7B5A-4F42-A79E-C6184D21BDBC}" type="presParOf" srcId="{531C3E71-9005-46AD-8E12-F655E523F814}" destId="{7380AAAE-954B-44F4-B9F1-B47DB95AEDD7}" srcOrd="0" destOrd="0" presId="urn:microsoft.com/office/officeart/2005/8/layout/hierarchy1"/>
    <dgm:cxn modelId="{B0D65A23-6670-44EC-A1D5-23B349A2966D}" type="presParOf" srcId="{7380AAAE-954B-44F4-B9F1-B47DB95AEDD7}" destId="{7C51FD7D-5474-44AB-B1EA-2D37C500AA95}" srcOrd="0" destOrd="0" presId="urn:microsoft.com/office/officeart/2005/8/layout/hierarchy1"/>
    <dgm:cxn modelId="{09765265-8A5F-41BD-A62D-1C176384A040}" type="presParOf" srcId="{7C51FD7D-5474-44AB-B1EA-2D37C500AA95}" destId="{2C1B5C62-52D4-4DF3-8F14-C70C15F37008}" srcOrd="0" destOrd="0" presId="urn:microsoft.com/office/officeart/2005/8/layout/hierarchy1"/>
    <dgm:cxn modelId="{01F8BB75-4426-49C4-BABC-2309593129D6}" type="presParOf" srcId="{7C51FD7D-5474-44AB-B1EA-2D37C500AA95}" destId="{A5A076B0-9FC3-4E05-AD09-DCCD77936205}" srcOrd="1" destOrd="0" presId="urn:microsoft.com/office/officeart/2005/8/layout/hierarchy1"/>
    <dgm:cxn modelId="{70BDA8E6-C2EF-4437-BE91-3D4E2943CBD3}" type="presParOf" srcId="{7380AAAE-954B-44F4-B9F1-B47DB95AEDD7}" destId="{F62FC6CC-ED25-4200-9226-12D935959675}" srcOrd="1" destOrd="0" presId="urn:microsoft.com/office/officeart/2005/8/layout/hierarchy1"/>
    <dgm:cxn modelId="{735C6B9F-8B57-4E55-8265-076F4679919F}" type="presParOf" srcId="{F62FC6CC-ED25-4200-9226-12D935959675}" destId="{087E8849-0443-478F-9786-BEDFC75E002B}" srcOrd="0" destOrd="0" presId="urn:microsoft.com/office/officeart/2005/8/layout/hierarchy1"/>
    <dgm:cxn modelId="{882B29D8-BA9C-4157-B8EB-BE977AF2A926}" type="presParOf" srcId="{F62FC6CC-ED25-4200-9226-12D935959675}" destId="{CBD9C753-D844-4DAB-AC7F-698915146D5E}" srcOrd="1" destOrd="0" presId="urn:microsoft.com/office/officeart/2005/8/layout/hierarchy1"/>
    <dgm:cxn modelId="{E5F848C2-526F-47AD-BCA1-691F6C59495F}" type="presParOf" srcId="{CBD9C753-D844-4DAB-AC7F-698915146D5E}" destId="{40E3C8D9-6876-4274-AC09-8308419A8709}" srcOrd="0" destOrd="0" presId="urn:microsoft.com/office/officeart/2005/8/layout/hierarchy1"/>
    <dgm:cxn modelId="{79E3C0B7-6485-4C20-A59C-02EA13C1B60D}" type="presParOf" srcId="{40E3C8D9-6876-4274-AC09-8308419A8709}" destId="{ED2ABEE7-B404-4296-85F0-DDC3C43692F9}" srcOrd="0" destOrd="0" presId="urn:microsoft.com/office/officeart/2005/8/layout/hierarchy1"/>
    <dgm:cxn modelId="{0D277380-2F37-403C-AA3D-AA21957167B8}" type="presParOf" srcId="{40E3C8D9-6876-4274-AC09-8308419A8709}" destId="{FBED9644-E1FF-4C9F-9E0A-28A3BB956133}" srcOrd="1" destOrd="0" presId="urn:microsoft.com/office/officeart/2005/8/layout/hierarchy1"/>
    <dgm:cxn modelId="{B882D05E-87AD-4C19-BC2A-39117F1DE1F8}" type="presParOf" srcId="{CBD9C753-D844-4DAB-AC7F-698915146D5E}" destId="{AAF5DA13-93E9-4776-8361-A4628DABE229}" srcOrd="1" destOrd="0" presId="urn:microsoft.com/office/officeart/2005/8/layout/hierarchy1"/>
    <dgm:cxn modelId="{5D7E1602-81AA-41D0-B8C7-ACCF68CCF121}" type="presParOf" srcId="{F62FC6CC-ED25-4200-9226-12D935959675}" destId="{38A6ACDF-4AA6-467D-881B-EB038F74514B}" srcOrd="2" destOrd="0" presId="urn:microsoft.com/office/officeart/2005/8/layout/hierarchy1"/>
    <dgm:cxn modelId="{A59F8AF1-94E6-43BC-A765-82B13058B260}" type="presParOf" srcId="{F62FC6CC-ED25-4200-9226-12D935959675}" destId="{29FA27F4-9DE5-4502-949B-9A5F61C9E905}" srcOrd="3" destOrd="0" presId="urn:microsoft.com/office/officeart/2005/8/layout/hierarchy1"/>
    <dgm:cxn modelId="{B0797AF4-B6AE-44E0-8A9F-DA87314945BF}" type="presParOf" srcId="{29FA27F4-9DE5-4502-949B-9A5F61C9E905}" destId="{606DA00D-9E87-40B2-9698-238616500089}" srcOrd="0" destOrd="0" presId="urn:microsoft.com/office/officeart/2005/8/layout/hierarchy1"/>
    <dgm:cxn modelId="{FBA2C256-164F-4274-9DAD-DFAADEA7416F}" type="presParOf" srcId="{606DA00D-9E87-40B2-9698-238616500089}" destId="{33D0DA7D-F0B7-4D63-BA92-EDC7B0513FE5}" srcOrd="0" destOrd="0" presId="urn:microsoft.com/office/officeart/2005/8/layout/hierarchy1"/>
    <dgm:cxn modelId="{FF20B7D9-783D-4716-B9AB-FDC38F83D024}" type="presParOf" srcId="{606DA00D-9E87-40B2-9698-238616500089}" destId="{AC55CD7A-7AA7-4752-B5AA-E1F8909BD22A}" srcOrd="1" destOrd="0" presId="urn:microsoft.com/office/officeart/2005/8/layout/hierarchy1"/>
    <dgm:cxn modelId="{03695599-668C-4EF3-A919-492F8ED828AD}" type="presParOf" srcId="{29FA27F4-9DE5-4502-949B-9A5F61C9E905}" destId="{E4884FA9-1344-4274-B7E0-52CBE85A3A22}" srcOrd="1" destOrd="0" presId="urn:microsoft.com/office/officeart/2005/8/layout/hierarchy1"/>
    <dgm:cxn modelId="{6C822333-C80D-4DE4-B2A8-F55EDC7CC930}" type="presParOf" srcId="{F62FC6CC-ED25-4200-9226-12D935959675}" destId="{8919507C-1D1D-42D6-938C-6D85471C2520}" srcOrd="4" destOrd="0" presId="urn:microsoft.com/office/officeart/2005/8/layout/hierarchy1"/>
    <dgm:cxn modelId="{F9A981BF-EC1E-4A03-A68B-81332259F6C4}" type="presParOf" srcId="{F62FC6CC-ED25-4200-9226-12D935959675}" destId="{3C585BB8-FE6C-4AD5-A78D-268D69B8BC05}" srcOrd="5" destOrd="0" presId="urn:microsoft.com/office/officeart/2005/8/layout/hierarchy1"/>
    <dgm:cxn modelId="{1D752A34-BB93-4F98-833D-C7CE7455143C}" type="presParOf" srcId="{3C585BB8-FE6C-4AD5-A78D-268D69B8BC05}" destId="{A2DDFE43-A159-489C-B026-7A251DD483D9}" srcOrd="0" destOrd="0" presId="urn:microsoft.com/office/officeart/2005/8/layout/hierarchy1"/>
    <dgm:cxn modelId="{F010D9E8-20C6-432C-83C9-E9903124A487}" type="presParOf" srcId="{A2DDFE43-A159-489C-B026-7A251DD483D9}" destId="{35C7A2E2-52CA-42F3-87E3-1D8D977E4971}" srcOrd="0" destOrd="0" presId="urn:microsoft.com/office/officeart/2005/8/layout/hierarchy1"/>
    <dgm:cxn modelId="{2E2EFAAC-CAE9-4348-816C-328D1C7C8E8E}" type="presParOf" srcId="{A2DDFE43-A159-489C-B026-7A251DD483D9}" destId="{A6331D59-53AE-464A-BAFE-0C3331092E4B}" srcOrd="1" destOrd="0" presId="urn:microsoft.com/office/officeart/2005/8/layout/hierarchy1"/>
    <dgm:cxn modelId="{4690DB99-E469-4B5C-8321-BF00DCC3524E}" type="presParOf" srcId="{3C585BB8-FE6C-4AD5-A78D-268D69B8BC05}" destId="{B0988009-F8E0-46E0-95FE-3D82930AE03B}" srcOrd="1" destOrd="0" presId="urn:microsoft.com/office/officeart/2005/8/layout/hierarchy1"/>
    <dgm:cxn modelId="{2604C668-0DD1-4FD0-BB84-D705132756B0}" type="presParOf" srcId="{B0988009-F8E0-46E0-95FE-3D82930AE03B}" destId="{8DFFC2C8-41F5-4EA9-AB2B-F7D4E14FAAE5}" srcOrd="0" destOrd="0" presId="urn:microsoft.com/office/officeart/2005/8/layout/hierarchy1"/>
    <dgm:cxn modelId="{7CDC2B6F-F616-4DDC-BA20-E42A24D14459}" type="presParOf" srcId="{B0988009-F8E0-46E0-95FE-3D82930AE03B}" destId="{DD461EB4-9EBD-4022-B5D6-190288C16808}" srcOrd="1" destOrd="0" presId="urn:microsoft.com/office/officeart/2005/8/layout/hierarchy1"/>
    <dgm:cxn modelId="{69283C80-A4E9-47E5-9DF8-644169BD372A}" type="presParOf" srcId="{DD461EB4-9EBD-4022-B5D6-190288C16808}" destId="{76F6A064-57B5-4585-B28D-92BC73A40500}" srcOrd="0" destOrd="0" presId="urn:microsoft.com/office/officeart/2005/8/layout/hierarchy1"/>
    <dgm:cxn modelId="{4BACB5C8-FEDD-4E9D-882C-DB30FAE20902}" type="presParOf" srcId="{76F6A064-57B5-4585-B28D-92BC73A40500}" destId="{744659CC-FEBC-4168-9E9D-3913B318A996}" srcOrd="0" destOrd="0" presId="urn:microsoft.com/office/officeart/2005/8/layout/hierarchy1"/>
    <dgm:cxn modelId="{50014EE8-E24A-4993-8997-C7A410232443}" type="presParOf" srcId="{76F6A064-57B5-4585-B28D-92BC73A40500}" destId="{2AABD5AD-2914-46AD-B61D-9D880C3A57D6}" srcOrd="1" destOrd="0" presId="urn:microsoft.com/office/officeart/2005/8/layout/hierarchy1"/>
    <dgm:cxn modelId="{D7A41A40-53C7-4A61-BDAD-88D8406EC74A}" type="presParOf" srcId="{DD461EB4-9EBD-4022-B5D6-190288C16808}" destId="{A4104A1E-AD6B-45F3-BC62-FDD2935DADCD}" srcOrd="1" destOrd="0" presId="urn:microsoft.com/office/officeart/2005/8/layout/hierarchy1"/>
    <dgm:cxn modelId="{DE32630B-FD7E-4515-AF15-B8CEEC9E678C}" type="presParOf" srcId="{A4104A1E-AD6B-45F3-BC62-FDD2935DADCD}" destId="{B556236E-EA71-4BF5-93E7-FE69A60A0225}" srcOrd="0" destOrd="0" presId="urn:microsoft.com/office/officeart/2005/8/layout/hierarchy1"/>
    <dgm:cxn modelId="{149DCFA9-C2E9-4B03-BABE-5A9E8D3F3ED0}" type="presParOf" srcId="{A4104A1E-AD6B-45F3-BC62-FDD2935DADCD}" destId="{A425EEC0-0280-427F-8D4F-82611808D6BA}" srcOrd="1" destOrd="0" presId="urn:microsoft.com/office/officeart/2005/8/layout/hierarchy1"/>
    <dgm:cxn modelId="{0F13CCFF-2809-4BA9-9CB4-E3C1E5E27EFB}" type="presParOf" srcId="{A425EEC0-0280-427F-8D4F-82611808D6BA}" destId="{60905C63-B682-4D5B-A3B3-55AA1A65CD27}" srcOrd="0" destOrd="0" presId="urn:microsoft.com/office/officeart/2005/8/layout/hierarchy1"/>
    <dgm:cxn modelId="{690893FE-A156-4769-B846-104B0F3E75BD}" type="presParOf" srcId="{60905C63-B682-4D5B-A3B3-55AA1A65CD27}" destId="{A4600344-1771-47AA-9312-45A99459F71C}" srcOrd="0" destOrd="0" presId="urn:microsoft.com/office/officeart/2005/8/layout/hierarchy1"/>
    <dgm:cxn modelId="{B6F42052-213A-484A-8443-B1F45F13F876}" type="presParOf" srcId="{60905C63-B682-4D5B-A3B3-55AA1A65CD27}" destId="{3CAA769B-E5DC-420D-B71B-32C1A888A870}" srcOrd="1" destOrd="0" presId="urn:microsoft.com/office/officeart/2005/8/layout/hierarchy1"/>
    <dgm:cxn modelId="{C3F426EB-6174-45E0-B3D9-B03975620FF0}" type="presParOf" srcId="{A425EEC0-0280-427F-8D4F-82611808D6BA}" destId="{53825445-B22E-42D2-8D3C-99EFB40FCC5E}" srcOrd="1" destOrd="0" presId="urn:microsoft.com/office/officeart/2005/8/layout/hierarchy1"/>
    <dgm:cxn modelId="{F25806F8-8D73-4E83-A739-B29B6526C5A6}" type="presParOf" srcId="{A4104A1E-AD6B-45F3-BC62-FDD2935DADCD}" destId="{C034EFE1-1C48-498A-AE8C-6B50F1B30539}" srcOrd="2" destOrd="0" presId="urn:microsoft.com/office/officeart/2005/8/layout/hierarchy1"/>
    <dgm:cxn modelId="{DF522614-C473-4D10-AB67-D164C4DA9671}" type="presParOf" srcId="{A4104A1E-AD6B-45F3-BC62-FDD2935DADCD}" destId="{681DAB67-20B5-46C9-B23A-64D930D77BAA}" srcOrd="3" destOrd="0" presId="urn:microsoft.com/office/officeart/2005/8/layout/hierarchy1"/>
    <dgm:cxn modelId="{59E33FA9-AC30-4798-8A82-E587B91F2EDA}" type="presParOf" srcId="{681DAB67-20B5-46C9-B23A-64D930D77BAA}" destId="{71982B82-E7BC-43E3-BAFD-7D2E55343B07}" srcOrd="0" destOrd="0" presId="urn:microsoft.com/office/officeart/2005/8/layout/hierarchy1"/>
    <dgm:cxn modelId="{FD8CCA9D-DF23-4082-AF50-0153524FED69}" type="presParOf" srcId="{71982B82-E7BC-43E3-BAFD-7D2E55343B07}" destId="{CF4387F8-2EB9-47C9-9233-ACC0B0E42E8A}" srcOrd="0" destOrd="0" presId="urn:microsoft.com/office/officeart/2005/8/layout/hierarchy1"/>
    <dgm:cxn modelId="{701F70C1-F60F-4BF1-B335-CA7887FBD768}" type="presParOf" srcId="{71982B82-E7BC-43E3-BAFD-7D2E55343B07}" destId="{22BBC1AA-F799-4E26-BD6B-62B74141E494}" srcOrd="1" destOrd="0" presId="urn:microsoft.com/office/officeart/2005/8/layout/hierarchy1"/>
    <dgm:cxn modelId="{F8C1E1FC-A5E3-41A6-945E-3E92DFB14A22}" type="presParOf" srcId="{681DAB67-20B5-46C9-B23A-64D930D77BAA}" destId="{5E69BBF9-A7F9-455F-8EAE-0314F11AAFD2}" srcOrd="1" destOrd="0" presId="urn:microsoft.com/office/officeart/2005/8/layout/hierarchy1"/>
    <dgm:cxn modelId="{054F8758-D636-44B9-9732-70E797154CE1}" type="presParOf" srcId="{5E69BBF9-A7F9-455F-8EAE-0314F11AAFD2}" destId="{6033C831-8E77-447F-9E74-C8D7EB4DD5C7}" srcOrd="0" destOrd="0" presId="urn:microsoft.com/office/officeart/2005/8/layout/hierarchy1"/>
    <dgm:cxn modelId="{2575D8A9-D897-40F1-B7CF-0AA9172A6B35}" type="presParOf" srcId="{5E69BBF9-A7F9-455F-8EAE-0314F11AAFD2}" destId="{756A42C6-A5AD-4861-A064-2324E61E958D}" srcOrd="1" destOrd="0" presId="urn:microsoft.com/office/officeart/2005/8/layout/hierarchy1"/>
    <dgm:cxn modelId="{D8F30A2D-4D9F-485C-B10F-4033E8C1C3CD}" type="presParOf" srcId="{756A42C6-A5AD-4861-A064-2324E61E958D}" destId="{717B34A5-42F5-4810-AA50-DF3EA5D110A3}" srcOrd="0" destOrd="0" presId="urn:microsoft.com/office/officeart/2005/8/layout/hierarchy1"/>
    <dgm:cxn modelId="{DB8A50F9-1C33-433B-AD39-0DC1B79DBF09}" type="presParOf" srcId="{717B34A5-42F5-4810-AA50-DF3EA5D110A3}" destId="{4F97D4EB-2C2E-4F7A-9BFE-FE9302081D21}" srcOrd="0" destOrd="0" presId="urn:microsoft.com/office/officeart/2005/8/layout/hierarchy1"/>
    <dgm:cxn modelId="{6D521555-9399-483E-8641-75CCE74AF63D}" type="presParOf" srcId="{717B34A5-42F5-4810-AA50-DF3EA5D110A3}" destId="{071F265C-D31A-48B1-BE3C-B47643AD622F}" srcOrd="1" destOrd="0" presId="urn:microsoft.com/office/officeart/2005/8/layout/hierarchy1"/>
    <dgm:cxn modelId="{822387E8-7F0C-428C-BC4E-318339580E14}" type="presParOf" srcId="{756A42C6-A5AD-4861-A064-2324E61E958D}" destId="{EA9D93C0-96F1-49B3-B101-15C281E78A13}" srcOrd="1" destOrd="0" presId="urn:microsoft.com/office/officeart/2005/8/layout/hierarchy1"/>
    <dgm:cxn modelId="{05F482C4-B518-4371-A3B2-E3E3EC7584AE}" type="presParOf" srcId="{EA9D93C0-96F1-49B3-B101-15C281E78A13}" destId="{4323D12B-0994-4C26-8572-6D4A92446ED2}" srcOrd="0" destOrd="0" presId="urn:microsoft.com/office/officeart/2005/8/layout/hierarchy1"/>
    <dgm:cxn modelId="{EBD8159F-9F79-4D12-8723-AB234CBDCA7C}" type="presParOf" srcId="{EA9D93C0-96F1-49B3-B101-15C281E78A13}" destId="{9AB32B2A-EE79-42D3-8844-68F65E1BD118}" srcOrd="1" destOrd="0" presId="urn:microsoft.com/office/officeart/2005/8/layout/hierarchy1"/>
    <dgm:cxn modelId="{4370F5E6-1E9D-4B82-A4E5-911002AF08D7}" type="presParOf" srcId="{9AB32B2A-EE79-42D3-8844-68F65E1BD118}" destId="{FDB4BC92-8B2E-466C-8043-D9825C334075}" srcOrd="0" destOrd="0" presId="urn:microsoft.com/office/officeart/2005/8/layout/hierarchy1"/>
    <dgm:cxn modelId="{F952E689-E0C2-4A28-BA19-904AF3E8AA36}" type="presParOf" srcId="{FDB4BC92-8B2E-466C-8043-D9825C334075}" destId="{D031E821-994D-4F51-AB19-3CE8F7FBED5A}" srcOrd="0" destOrd="0" presId="urn:microsoft.com/office/officeart/2005/8/layout/hierarchy1"/>
    <dgm:cxn modelId="{F6BE046C-00A5-495D-8D6E-9022266BC6E0}" type="presParOf" srcId="{FDB4BC92-8B2E-466C-8043-D9825C334075}" destId="{678AC678-EA69-42B3-AE17-5B0A9E46DB39}" srcOrd="1" destOrd="0" presId="urn:microsoft.com/office/officeart/2005/8/layout/hierarchy1"/>
    <dgm:cxn modelId="{E2AA6D7E-F421-4777-8CFD-DC52E853FF72}" type="presParOf" srcId="{9AB32B2A-EE79-42D3-8844-68F65E1BD118}" destId="{5CC4F37F-AEFF-415D-823A-AF6F918407BF}" srcOrd="1" destOrd="0" presId="urn:microsoft.com/office/officeart/2005/8/layout/hierarchy1"/>
    <dgm:cxn modelId="{288A3BE5-EA25-41A0-A12D-B8651A5AA027}" type="presParOf" srcId="{EA9D93C0-96F1-49B3-B101-15C281E78A13}" destId="{F3132272-5AA2-4E4B-AF10-31CF361E3086}" srcOrd="2" destOrd="0" presId="urn:microsoft.com/office/officeart/2005/8/layout/hierarchy1"/>
    <dgm:cxn modelId="{A9CD315E-DA01-4BD0-88CB-485E5A5BC9E8}" type="presParOf" srcId="{EA9D93C0-96F1-49B3-B101-15C281E78A13}" destId="{57F72777-BAE7-4108-BFDB-02CA4E00AC72}" srcOrd="3" destOrd="0" presId="urn:microsoft.com/office/officeart/2005/8/layout/hierarchy1"/>
    <dgm:cxn modelId="{00FDAD41-88BF-4D3B-BEBA-F0A0EBDDACCE}" type="presParOf" srcId="{57F72777-BAE7-4108-BFDB-02CA4E00AC72}" destId="{76718881-F36E-44F3-A9C0-F4EE3FF75081}" srcOrd="0" destOrd="0" presId="urn:microsoft.com/office/officeart/2005/8/layout/hierarchy1"/>
    <dgm:cxn modelId="{30E14AE8-7E75-48C5-9553-F7906ED1AD8D}" type="presParOf" srcId="{76718881-F36E-44F3-A9C0-F4EE3FF75081}" destId="{CD57DAED-D24B-476E-9EEE-89EA272CDC09}" srcOrd="0" destOrd="0" presId="urn:microsoft.com/office/officeart/2005/8/layout/hierarchy1"/>
    <dgm:cxn modelId="{B59C061F-1A25-4E9E-BA02-ED853012E956}" type="presParOf" srcId="{76718881-F36E-44F3-A9C0-F4EE3FF75081}" destId="{4FBCF193-DB31-4783-A1CC-DB2C727F3362}" srcOrd="1" destOrd="0" presId="urn:microsoft.com/office/officeart/2005/8/layout/hierarchy1"/>
    <dgm:cxn modelId="{DB1757D9-DEF8-47B0-AAEC-45A5A5546C8F}" type="presParOf" srcId="{57F72777-BAE7-4108-BFDB-02CA4E00AC72}" destId="{E190FE1D-F5F9-4677-B936-336FE410E314}" srcOrd="1" destOrd="0" presId="urn:microsoft.com/office/officeart/2005/8/layout/hierarchy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132272-5AA2-4E4B-AF10-31CF361E3086}">
      <dsp:nvSpPr>
        <dsp:cNvPr id="0" name=""/>
        <dsp:cNvSpPr/>
      </dsp:nvSpPr>
      <dsp:spPr>
        <a:xfrm>
          <a:off x="3255638" y="2331290"/>
          <a:ext cx="328291" cy="156236"/>
        </a:xfrm>
        <a:custGeom>
          <a:avLst/>
          <a:gdLst/>
          <a:ahLst/>
          <a:cxnLst/>
          <a:rect l="0" t="0" r="0" b="0"/>
          <a:pathLst>
            <a:path>
              <a:moveTo>
                <a:pt x="0" y="0"/>
              </a:moveTo>
              <a:lnTo>
                <a:pt x="0" y="106470"/>
              </a:lnTo>
              <a:lnTo>
                <a:pt x="328291" y="106470"/>
              </a:lnTo>
              <a:lnTo>
                <a:pt x="328291"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12B-0994-4C26-8572-6D4A92446ED2}">
      <dsp:nvSpPr>
        <dsp:cNvPr id="0" name=""/>
        <dsp:cNvSpPr/>
      </dsp:nvSpPr>
      <dsp:spPr>
        <a:xfrm>
          <a:off x="2927346" y="2331290"/>
          <a:ext cx="328291" cy="156236"/>
        </a:xfrm>
        <a:custGeom>
          <a:avLst/>
          <a:gdLst/>
          <a:ahLst/>
          <a:cxnLst/>
          <a:rect l="0" t="0" r="0" b="0"/>
          <a:pathLst>
            <a:path>
              <a:moveTo>
                <a:pt x="328291" y="0"/>
              </a:moveTo>
              <a:lnTo>
                <a:pt x="328291" y="106470"/>
              </a:lnTo>
              <a:lnTo>
                <a:pt x="0" y="106470"/>
              </a:lnTo>
              <a:lnTo>
                <a:pt x="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33C831-8E77-447F-9E74-C8D7EB4DD5C7}">
      <dsp:nvSpPr>
        <dsp:cNvPr id="0" name=""/>
        <dsp:cNvSpPr/>
      </dsp:nvSpPr>
      <dsp:spPr>
        <a:xfrm>
          <a:off x="3209918" y="1833928"/>
          <a:ext cx="91440" cy="156236"/>
        </a:xfrm>
        <a:custGeom>
          <a:avLst/>
          <a:gdLst/>
          <a:ahLst/>
          <a:cxnLst/>
          <a:rect l="0" t="0" r="0" b="0"/>
          <a:pathLst>
            <a:path>
              <a:moveTo>
                <a:pt x="45720" y="0"/>
              </a:moveTo>
              <a:lnTo>
                <a:pt x="4572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34EFE1-1C48-498A-AE8C-6B50F1B30539}">
      <dsp:nvSpPr>
        <dsp:cNvPr id="0" name=""/>
        <dsp:cNvSpPr/>
      </dsp:nvSpPr>
      <dsp:spPr>
        <a:xfrm>
          <a:off x="2927346" y="1336566"/>
          <a:ext cx="328291" cy="156236"/>
        </a:xfrm>
        <a:custGeom>
          <a:avLst/>
          <a:gdLst/>
          <a:ahLst/>
          <a:cxnLst/>
          <a:rect l="0" t="0" r="0" b="0"/>
          <a:pathLst>
            <a:path>
              <a:moveTo>
                <a:pt x="0" y="0"/>
              </a:moveTo>
              <a:lnTo>
                <a:pt x="0" y="106470"/>
              </a:lnTo>
              <a:lnTo>
                <a:pt x="328291" y="106470"/>
              </a:lnTo>
              <a:lnTo>
                <a:pt x="328291"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56236E-EA71-4BF5-93E7-FE69A60A0225}">
      <dsp:nvSpPr>
        <dsp:cNvPr id="0" name=""/>
        <dsp:cNvSpPr/>
      </dsp:nvSpPr>
      <dsp:spPr>
        <a:xfrm>
          <a:off x="2599055" y="1336566"/>
          <a:ext cx="328291" cy="156236"/>
        </a:xfrm>
        <a:custGeom>
          <a:avLst/>
          <a:gdLst/>
          <a:ahLst/>
          <a:cxnLst/>
          <a:rect l="0" t="0" r="0" b="0"/>
          <a:pathLst>
            <a:path>
              <a:moveTo>
                <a:pt x="328291" y="0"/>
              </a:moveTo>
              <a:lnTo>
                <a:pt x="328291" y="106470"/>
              </a:lnTo>
              <a:lnTo>
                <a:pt x="0" y="106470"/>
              </a:lnTo>
              <a:lnTo>
                <a:pt x="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FFC2C8-41F5-4EA9-AB2B-F7D4E14FAAE5}">
      <dsp:nvSpPr>
        <dsp:cNvPr id="0" name=""/>
        <dsp:cNvSpPr/>
      </dsp:nvSpPr>
      <dsp:spPr>
        <a:xfrm>
          <a:off x="2881626" y="839204"/>
          <a:ext cx="91440" cy="156236"/>
        </a:xfrm>
        <a:custGeom>
          <a:avLst/>
          <a:gdLst/>
          <a:ahLst/>
          <a:cxnLst/>
          <a:rect l="0" t="0" r="0" b="0"/>
          <a:pathLst>
            <a:path>
              <a:moveTo>
                <a:pt x="45720" y="0"/>
              </a:moveTo>
              <a:lnTo>
                <a:pt x="45720" y="1562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9507C-1D1D-42D6-938C-6D85471C2520}">
      <dsp:nvSpPr>
        <dsp:cNvPr id="0" name=""/>
        <dsp:cNvSpPr/>
      </dsp:nvSpPr>
      <dsp:spPr>
        <a:xfrm>
          <a:off x="2270763" y="341843"/>
          <a:ext cx="656583" cy="156236"/>
        </a:xfrm>
        <a:custGeom>
          <a:avLst/>
          <a:gdLst/>
          <a:ahLst/>
          <a:cxnLst/>
          <a:rect l="0" t="0" r="0" b="0"/>
          <a:pathLst>
            <a:path>
              <a:moveTo>
                <a:pt x="0" y="0"/>
              </a:moveTo>
              <a:lnTo>
                <a:pt x="0" y="106470"/>
              </a:lnTo>
              <a:lnTo>
                <a:pt x="656583" y="106470"/>
              </a:lnTo>
              <a:lnTo>
                <a:pt x="656583" y="156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A6ACDF-4AA6-467D-881B-EB038F74514B}">
      <dsp:nvSpPr>
        <dsp:cNvPr id="0" name=""/>
        <dsp:cNvSpPr/>
      </dsp:nvSpPr>
      <dsp:spPr>
        <a:xfrm>
          <a:off x="2225043" y="341843"/>
          <a:ext cx="91440" cy="156236"/>
        </a:xfrm>
        <a:custGeom>
          <a:avLst/>
          <a:gdLst/>
          <a:ahLst/>
          <a:cxnLst/>
          <a:rect l="0" t="0" r="0" b="0"/>
          <a:pathLst>
            <a:path>
              <a:moveTo>
                <a:pt x="45720" y="0"/>
              </a:moveTo>
              <a:lnTo>
                <a:pt x="45720" y="156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7E8849-0443-478F-9786-BEDFC75E002B}">
      <dsp:nvSpPr>
        <dsp:cNvPr id="0" name=""/>
        <dsp:cNvSpPr/>
      </dsp:nvSpPr>
      <dsp:spPr>
        <a:xfrm>
          <a:off x="1614180" y="341843"/>
          <a:ext cx="656583" cy="156236"/>
        </a:xfrm>
        <a:custGeom>
          <a:avLst/>
          <a:gdLst/>
          <a:ahLst/>
          <a:cxnLst/>
          <a:rect l="0" t="0" r="0" b="0"/>
          <a:pathLst>
            <a:path>
              <a:moveTo>
                <a:pt x="656583" y="0"/>
              </a:moveTo>
              <a:lnTo>
                <a:pt x="656583" y="106470"/>
              </a:lnTo>
              <a:lnTo>
                <a:pt x="0" y="106470"/>
              </a:lnTo>
              <a:lnTo>
                <a:pt x="0" y="1562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1B5C62-52D4-4DF3-8F14-C70C15F37008}">
      <dsp:nvSpPr>
        <dsp:cNvPr id="0" name=""/>
        <dsp:cNvSpPr/>
      </dsp:nvSpPr>
      <dsp:spPr>
        <a:xfrm>
          <a:off x="2002161" y="718"/>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5A076B0-9FC3-4E05-AD09-DCCD77936205}">
      <dsp:nvSpPr>
        <dsp:cNvPr id="0" name=""/>
        <dsp:cNvSpPr/>
      </dsp:nvSpPr>
      <dsp:spPr>
        <a:xfrm>
          <a:off x="2061850" y="57423"/>
          <a:ext cx="537204" cy="341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Root Trained Model</a:t>
          </a:r>
        </a:p>
      </dsp:txBody>
      <dsp:txXfrm>
        <a:off x="2071841" y="67414"/>
        <a:ext cx="517222" cy="321142"/>
      </dsp:txXfrm>
    </dsp:sp>
    <dsp:sp modelId="{ED2ABEE7-B404-4296-85F0-DDC3C43692F9}">
      <dsp:nvSpPr>
        <dsp:cNvPr id="0" name=""/>
        <dsp:cNvSpPr/>
      </dsp:nvSpPr>
      <dsp:spPr>
        <a:xfrm>
          <a:off x="1345578" y="498080"/>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BED9644-E1FF-4C9F-9E0A-28A3BB956133}">
      <dsp:nvSpPr>
        <dsp:cNvPr id="0" name=""/>
        <dsp:cNvSpPr/>
      </dsp:nvSpPr>
      <dsp:spPr>
        <a:xfrm>
          <a:off x="1405267" y="554784"/>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A</a:t>
          </a:r>
        </a:p>
      </dsp:txBody>
      <dsp:txXfrm>
        <a:off x="1415258" y="564775"/>
        <a:ext cx="517222" cy="321142"/>
      </dsp:txXfrm>
    </dsp:sp>
    <dsp:sp modelId="{33D0DA7D-F0B7-4D63-BA92-EDC7B0513FE5}">
      <dsp:nvSpPr>
        <dsp:cNvPr id="0" name=""/>
        <dsp:cNvSpPr/>
      </dsp:nvSpPr>
      <dsp:spPr>
        <a:xfrm>
          <a:off x="2002161" y="498080"/>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C55CD7A-7AA7-4752-B5AA-E1F8909BD22A}">
      <dsp:nvSpPr>
        <dsp:cNvPr id="0" name=""/>
        <dsp:cNvSpPr/>
      </dsp:nvSpPr>
      <dsp:spPr>
        <a:xfrm>
          <a:off x="2061850" y="554784"/>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B</a:t>
          </a:r>
        </a:p>
      </dsp:txBody>
      <dsp:txXfrm>
        <a:off x="2071841" y="564775"/>
        <a:ext cx="517222" cy="321142"/>
      </dsp:txXfrm>
    </dsp:sp>
    <dsp:sp modelId="{35C7A2E2-52CA-42F3-87E3-1D8D977E4971}">
      <dsp:nvSpPr>
        <dsp:cNvPr id="0" name=""/>
        <dsp:cNvSpPr/>
      </dsp:nvSpPr>
      <dsp:spPr>
        <a:xfrm>
          <a:off x="2658744" y="498080"/>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331D59-53AE-464A-BAFE-0C3331092E4B}">
      <dsp:nvSpPr>
        <dsp:cNvPr id="0" name=""/>
        <dsp:cNvSpPr/>
      </dsp:nvSpPr>
      <dsp:spPr>
        <a:xfrm>
          <a:off x="2718434" y="554784"/>
          <a:ext cx="537204" cy="341124"/>
        </a:xfrm>
        <a:prstGeom prst="roundRect">
          <a:avLst>
            <a:gd name="adj" fmla="val 10000"/>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Split Class 0</a:t>
          </a:r>
        </a:p>
      </dsp:txBody>
      <dsp:txXfrm>
        <a:off x="2728425" y="564775"/>
        <a:ext cx="517222" cy="321142"/>
      </dsp:txXfrm>
    </dsp:sp>
    <dsp:sp modelId="{744659CC-FEBC-4168-9E9D-3913B318A996}">
      <dsp:nvSpPr>
        <dsp:cNvPr id="0" name=""/>
        <dsp:cNvSpPr/>
      </dsp:nvSpPr>
      <dsp:spPr>
        <a:xfrm>
          <a:off x="2658744" y="995441"/>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ABD5AD-2914-46AD-B61D-9D880C3A57D6}">
      <dsp:nvSpPr>
        <dsp:cNvPr id="0" name=""/>
        <dsp:cNvSpPr/>
      </dsp:nvSpPr>
      <dsp:spPr>
        <a:xfrm>
          <a:off x="2718434" y="1052146"/>
          <a:ext cx="537204" cy="341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Trained Model lv 1</a:t>
          </a:r>
        </a:p>
      </dsp:txBody>
      <dsp:txXfrm>
        <a:off x="2728425" y="1062137"/>
        <a:ext cx="517222" cy="321142"/>
      </dsp:txXfrm>
    </dsp:sp>
    <dsp:sp modelId="{A4600344-1771-47AA-9312-45A99459F71C}">
      <dsp:nvSpPr>
        <dsp:cNvPr id="0" name=""/>
        <dsp:cNvSpPr/>
      </dsp:nvSpPr>
      <dsp:spPr>
        <a:xfrm>
          <a:off x="2330453" y="1492803"/>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CAA769B-E5DC-420D-B71B-32C1A888A870}">
      <dsp:nvSpPr>
        <dsp:cNvPr id="0" name=""/>
        <dsp:cNvSpPr/>
      </dsp:nvSpPr>
      <dsp:spPr>
        <a:xfrm>
          <a:off x="2390142" y="1549508"/>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C</a:t>
          </a:r>
        </a:p>
      </dsp:txBody>
      <dsp:txXfrm>
        <a:off x="2400133" y="1559499"/>
        <a:ext cx="517222" cy="321142"/>
      </dsp:txXfrm>
    </dsp:sp>
    <dsp:sp modelId="{CF4387F8-2EB9-47C9-9233-ACC0B0E42E8A}">
      <dsp:nvSpPr>
        <dsp:cNvPr id="0" name=""/>
        <dsp:cNvSpPr/>
      </dsp:nvSpPr>
      <dsp:spPr>
        <a:xfrm>
          <a:off x="2987036" y="1492803"/>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2BBC1AA-F799-4E26-BD6B-62B74141E494}">
      <dsp:nvSpPr>
        <dsp:cNvPr id="0" name=""/>
        <dsp:cNvSpPr/>
      </dsp:nvSpPr>
      <dsp:spPr>
        <a:xfrm>
          <a:off x="3046725" y="1549508"/>
          <a:ext cx="537204" cy="341124"/>
        </a:xfrm>
        <a:prstGeom prst="roundRect">
          <a:avLst>
            <a:gd name="adj" fmla="val 10000"/>
          </a:avLst>
        </a:prstGeom>
        <a:solidFill>
          <a:schemeClr val="lt1"/>
        </a:solidFill>
        <a:ln w="25400" cap="flat" cmpd="sng" algn="ctr">
          <a:solidFill>
            <a:schemeClr val="accent3"/>
          </a:solidFill>
          <a:prstDash val="solid"/>
        </a:ln>
        <a:effectLst/>
      </dsp:spPr>
      <dsp:style>
        <a:lnRef idx="2">
          <a:schemeClr val="accent3"/>
        </a:lnRef>
        <a:fillRef idx="1">
          <a:schemeClr val="lt1"/>
        </a:fillRef>
        <a:effectRef idx="0">
          <a:schemeClr val="accent3"/>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Split Class 1</a:t>
          </a:r>
        </a:p>
      </dsp:txBody>
      <dsp:txXfrm>
        <a:off x="3056716" y="1559499"/>
        <a:ext cx="517222" cy="321142"/>
      </dsp:txXfrm>
    </dsp:sp>
    <dsp:sp modelId="{4F97D4EB-2C2E-4F7A-9BFE-FE9302081D21}">
      <dsp:nvSpPr>
        <dsp:cNvPr id="0" name=""/>
        <dsp:cNvSpPr/>
      </dsp:nvSpPr>
      <dsp:spPr>
        <a:xfrm>
          <a:off x="2987036" y="1990165"/>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71F265C-D31A-48B1-BE3C-B47643AD622F}">
      <dsp:nvSpPr>
        <dsp:cNvPr id="0" name=""/>
        <dsp:cNvSpPr/>
      </dsp:nvSpPr>
      <dsp:spPr>
        <a:xfrm>
          <a:off x="3046725" y="2046870"/>
          <a:ext cx="537204" cy="3411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Trained Model lv 2</a:t>
          </a:r>
        </a:p>
      </dsp:txBody>
      <dsp:txXfrm>
        <a:off x="3056716" y="2056861"/>
        <a:ext cx="517222" cy="321142"/>
      </dsp:txXfrm>
    </dsp:sp>
    <dsp:sp modelId="{D031E821-994D-4F51-AB19-3CE8F7FBED5A}">
      <dsp:nvSpPr>
        <dsp:cNvPr id="0" name=""/>
        <dsp:cNvSpPr/>
      </dsp:nvSpPr>
      <dsp:spPr>
        <a:xfrm>
          <a:off x="2658744" y="2487527"/>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8AC678-EA69-42B3-AE17-5B0A9E46DB39}">
      <dsp:nvSpPr>
        <dsp:cNvPr id="0" name=""/>
        <dsp:cNvSpPr/>
      </dsp:nvSpPr>
      <dsp:spPr>
        <a:xfrm>
          <a:off x="2718434" y="2544231"/>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D</a:t>
          </a:r>
        </a:p>
      </dsp:txBody>
      <dsp:txXfrm>
        <a:off x="2728425" y="2554222"/>
        <a:ext cx="517222" cy="321142"/>
      </dsp:txXfrm>
    </dsp:sp>
    <dsp:sp modelId="{CD57DAED-D24B-476E-9EEE-89EA272CDC09}">
      <dsp:nvSpPr>
        <dsp:cNvPr id="0" name=""/>
        <dsp:cNvSpPr/>
      </dsp:nvSpPr>
      <dsp:spPr>
        <a:xfrm>
          <a:off x="3315327" y="2487527"/>
          <a:ext cx="537204" cy="34112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BCF193-DB31-4783-A1CC-DB2C727F3362}">
      <dsp:nvSpPr>
        <dsp:cNvPr id="0" name=""/>
        <dsp:cNvSpPr/>
      </dsp:nvSpPr>
      <dsp:spPr>
        <a:xfrm>
          <a:off x="3375017" y="2544231"/>
          <a:ext cx="537204" cy="341124"/>
        </a:xfrm>
        <a:prstGeom prst="roundRect">
          <a:avLst>
            <a:gd name="adj" fmla="val 10000"/>
          </a:avLst>
        </a:prstGeom>
        <a:solidFill>
          <a:schemeClr val="lt1"/>
        </a:solidFill>
        <a:ln w="25400" cap="flat" cmpd="sng" algn="ctr">
          <a:solidFill>
            <a:schemeClr val="accent2"/>
          </a:solidFill>
          <a:prstDash val="solid"/>
        </a:ln>
        <a:effectLst/>
      </dsp:spPr>
      <dsp:style>
        <a:lnRef idx="2">
          <a:schemeClr val="accent2"/>
        </a:lnRef>
        <a:fillRef idx="1">
          <a:schemeClr val="lt1"/>
        </a:fillRef>
        <a:effectRef idx="0">
          <a:schemeClr val="accent2"/>
        </a:effectRef>
        <a:fontRef idx="minor">
          <a:schemeClr val="dk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sk-SK" sz="600" kern="1200"/>
            <a:t>Class E</a:t>
          </a:r>
        </a:p>
      </dsp:txBody>
      <dsp:txXfrm>
        <a:off x="3385008" y="2554222"/>
        <a:ext cx="517222" cy="32114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811BA-2BFC-4EC1-A414-F7EDD660D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13</Pages>
  <Words>2215</Words>
  <Characters>12626</Characters>
  <Application>Microsoft Office Word</Application>
  <DocSecurity>0</DocSecurity>
  <Lines>105</Lines>
  <Paragraphs>29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Ivan</cp:lastModifiedBy>
  <cp:revision>13</cp:revision>
  <dcterms:created xsi:type="dcterms:W3CDTF">2021-04-24T17:24:00Z</dcterms:created>
  <dcterms:modified xsi:type="dcterms:W3CDTF">2021-05-27T18:53:00Z</dcterms:modified>
</cp:coreProperties>
</file>